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id w:val="-3126825"/>
        <w:docPartObj>
          <w:docPartGallery w:val="Table of Contents"/>
          <w:docPartUnique/>
        </w:docPartObj>
      </w:sdtPr>
      <w:sdtEndPr/>
      <w:sdtContent>
        <w:p w:rsidR="00B738AA" w:rsidRDefault="004F0EC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B738AA" w:rsidRDefault="004F0EC3">
          <w:r>
            <w:fldChar w:fldCharType="end"/>
          </w:r>
        </w:p>
      </w:sdtContent>
    </w:sdt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Normal"/>
      </w:pPr>
      <w:r>
        <w:t>Caption</w:t>
      </w:r>
    </w:p>
    <w:p>
      <w:pPr/>
    </w:p>
    <w:sectPr w:rsidR="00B738AA" w:rsidSect="004952A5">
      <w:headerReference w:type="default" r:id="rId17"/>
      <w:pgSz w:w="12240" w:h="15840" w:code="1"/>
      <w:pgMar w:top="720" w:right="1080" w:bottom="1170" w:left="1080" w:header="720" w:footer="570" w:gutter="0"/>
      <w:cols w:space="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817154" w:rsidRDefault="00817154">
      <w:r>
        <w:separator/>
      </w:r>
    </w:p>
  </w:endnote>
  <w:endnote w:type="continuationSeparator" w:id="0">
    <w:p w:rsidR="00817154" w:rsidRDefault="00817154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817154" w:rsidRDefault="00817154">
      <w:r>
        <w:separator/>
      </w:r>
    </w:p>
  </w:footnote>
  <w:footnote w:type="continuationSeparator" w:id="0">
    <w:p w:rsidR="00817154" w:rsidRDefault="00817154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TableGrid"/>
      <w:tblW w:w="11093" w:type="dxa"/>
      <w:tblInd w:w="-545" w:type="dxa"/>
      <w:tblLook w:val="04A0"/>
    </w:tblPr>
    <w:tblGrid>
      <w:gridCol w:w="6115"/>
      <w:gridCol w:w="4978"/>
    </w:tblGrid>
    <w:tr w:rsidRPr="008F2D6C" w:rsidR="00105A22" w:rsidTr="00820D19">
      <w:tc>
        <w:tcPr>
          <w:tcW w:w="6115" w:type="dxa"/>
          <w:tcBorders>
            <w:right w:val="nil"/>
          </w:tcBorders>
        </w:tcPr>
        <w:p w:rsidRPr="008F2D6C" w:rsidR="00105A22" w:rsidP="00105A22" w:rsidRDefault="00105A22">
          <w:pPr>
            <w:spacing w:before="0" w:after="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F2D6C">
            <w:rPr>
              <w:rFonts w:ascii="Times New Roman" w:hAnsi="Times New Roman" w:cs="Times New Roman"/>
              <w:b/>
              <w:sz w:val="28"/>
              <w:szCs w:val="28"/>
            </w:rPr>
            <w:t>Qualification Test Plan</w:t>
          </w:r>
        </w:p>
      </w:tc>
      <w:tc>
        <w:tcPr>
          <w:tcW w:w="4978" w:type="dxa"/>
          <w:tcBorders>
            <w:left w:val="nil"/>
          </w:tcBorders>
        </w:tcPr>
        <w:p w:rsidRPr="008F2D6C" w:rsidR="00105A22" w:rsidP="00105A22" w:rsidRDefault="00EB7612">
          <w:pPr>
            <w:spacing w:before="0" w:after="0"/>
            <w:jc w:val="right"/>
            <w:rPr>
              <w:rFonts w:ascii="Times New Roman" w:hAnsi="Times New Roman" w:cs="Times New Roman"/>
              <w:b/>
              <w:sz w:val="28"/>
            </w:rPr>
          </w:pPr>
          <w:del w:author="Author" w:id="28">
            <w:r w:rsidRPr="008F2D6C" w:rsidDel="00937BF6">
              <w:rPr>
                <w:rFonts w:ascii="Times New Roman" w:hAnsi="Times New Roman" w:cs="Times New Roman"/>
                <w:b/>
                <w:sz w:val="28"/>
              </w:rPr>
              <w:delText>03-ITG-001-</w:delText>
            </w:r>
            <w:r w:rsidRPr="008F2D6C" w:rsidDel="00937BF6" w:rsidR="00FD43BB">
              <w:rPr>
                <w:rFonts w:ascii="Times New Roman" w:hAnsi="Times New Roman" w:cs="Times New Roman"/>
                <w:b/>
                <w:sz w:val="28"/>
              </w:rPr>
              <w:delText>8</w:delText>
            </w:r>
          </w:del>
        </w:p>
      </w:tc>
    </w:tr>
    <w:tr w:rsidRPr="00EB7612" w:rsidR="00105A22" w:rsidTr="00820D19">
      <w:tc>
        <w:tcPr>
          <w:tcW w:w="6115" w:type="dxa"/>
          <w:tcBorders>
            <w:right w:val="nil"/>
          </w:tcBorders>
        </w:tcPr>
        <w:p w:rsidRPr="00EB7612" w:rsidR="00105A22" w:rsidP="00105A22" w:rsidRDefault="00105A22">
          <w:pPr>
            <w:spacing w:before="0" w:after="0"/>
            <w:rPr>
              <w:rFonts w:ascii="Times New Roman" w:hAnsi="Times New Roman" w:cs="Times New Roman"/>
            </w:rPr>
          </w:pPr>
        </w:p>
      </w:tc>
      <w:tc>
        <w:tcPr>
          <w:tcW w:w="4978" w:type="dxa"/>
          <w:tcBorders>
            <w:left w:val="nil"/>
          </w:tcBorders>
        </w:tcPr>
        <w:p w:rsidRPr="00EB7612" w:rsidR="00105A22" w:rsidP="00105A22" w:rsidRDefault="00EB7612">
          <w:pPr>
            <w:spacing w:before="0" w:after="0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B7612">
            <w:rPr>
              <w:rFonts w:ascii="Times New Roman" w:hAnsi="Times New Roman" w:cs="Times New Roman"/>
              <w:b/>
              <w:sz w:val="24"/>
              <w:szCs w:val="24"/>
            </w:rPr>
            <w:t>Revision 1.0</w:t>
          </w:r>
        </w:p>
      </w:tc>
    </w:tr>
    <w:tr w:rsidRPr="00EB7612" w:rsidR="00105A22" w:rsidTr="00820D19">
      <w:tc>
        <w:tcPr>
          <w:tcW w:w="6115" w:type="dxa"/>
          <w:tcBorders>
            <w:right w:val="nil"/>
          </w:tcBorders>
        </w:tcPr>
        <w:p w:rsidRPr="00EB7612" w:rsidR="00105A22" w:rsidP="00105A22" w:rsidRDefault="00105A22">
          <w:pPr>
            <w:spacing w:before="0" w:after="0"/>
            <w:rPr>
              <w:rFonts w:ascii="Times New Roman" w:hAnsi="Times New Roman" w:cs="Times New Roman"/>
            </w:rPr>
          </w:pPr>
        </w:p>
      </w:tc>
      <w:tc>
        <w:tcPr>
          <w:tcW w:w="4978" w:type="dxa"/>
          <w:tcBorders>
            <w:left w:val="nil"/>
          </w:tcBorders>
        </w:tcPr>
        <w:p w:rsidRPr="00EB7612" w:rsidR="00105A22" w:rsidP="00105A22" w:rsidRDefault="00650F4D">
          <w:pPr>
            <w:spacing w:before="0" w:after="0"/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B7612">
            <w:rPr>
              <w:rFonts w:ascii="Times New Roman" w:hAnsi="Times New Roman" w:cs="Times New Roman"/>
              <w:b/>
              <w:sz w:val="24"/>
              <w:szCs w:val="24"/>
            </w:rPr>
            <w:t xml:space="preserve">Page </w: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PAGE  \* Arabic  \* MERGEFORMAT </w:instrTex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4F45A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10</w: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Pr="00EB7612">
            <w:rPr>
              <w:rFonts w:ascii="Times New Roman" w:hAnsi="Times New Roman" w:cs="Times New Roman"/>
              <w:b/>
              <w:sz w:val="24"/>
              <w:szCs w:val="24"/>
            </w:rPr>
            <w:t xml:space="preserve"> of </w: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NUMPAGES  \* Arabic  \* MERGEFORMAT </w:instrTex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="004F45A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10</w:t>
          </w:r>
          <w:r w:rsidRPr="00EB7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tc>
    </w:tr>
    <w:tr w:rsidRPr="00EB7612" w:rsidR="00105A22" w:rsidTr="00820D19">
      <w:tc>
        <w:tcPr>
          <w:tcW w:w="11093" w:type="dxa"/>
          <w:gridSpan w:val="2"/>
        </w:tcPr>
        <w:p w:rsidRPr="008F2D6C" w:rsidR="00105A22" w:rsidP="00105A22" w:rsidRDefault="00105A22">
          <w:pPr>
            <w:pStyle w:val="Heading8"/>
            <w:tabs>
              <w:tab w:val="left" w:pos="1128"/>
            </w:tabs>
            <w:spacing w:before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F2D6C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CONTROLLED DOCUMENT</w:t>
          </w:r>
        </w:p>
        <w:p w:rsidRPr="00EB7612" w:rsidR="00105A22" w:rsidP="00105A22" w:rsidRDefault="00105A22">
          <w:pPr>
            <w:spacing w:before="0" w:after="0"/>
            <w:jc w:val="center"/>
            <w:rPr>
              <w:rFonts w:ascii="Times New Roman" w:hAnsi="Times New Roman" w:cs="Times New Roman"/>
            </w:rPr>
          </w:pPr>
          <w:r w:rsidRPr="00EB7612">
            <w:rPr>
              <w:rFonts w:ascii="Times New Roman" w:hAnsi="Times New Roman" w:cs="Times New Roman"/>
              <w:sz w:val="22"/>
              <w:szCs w:val="22"/>
            </w:rPr>
            <w:t>NOTE:  Before using this document, verify that you are trained to, and using, the latest revision</w:t>
          </w:r>
        </w:p>
      </w:tc>
    </w:tr>
  </w:tbl>
  <w:p w:rsidRPr="00EB7612" w:rsidR="0046383D" w:rsidRDefault="0046383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026A5453"/>
    <w:multiLevelType w:val="multilevel"/>
    <w:tmpl w:val="5D18CF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</w:rPr>
    </w:lvl>
  </w:abstractNum>
  <w:abstractNum w:abstractNumId="1">
    <w:nsid w:val="0D6D3BE6"/>
    <w:multiLevelType w:val="multilevel"/>
    <w:tmpl w:val="60D8ACBE"/>
    <w:lvl w:ilvl="0">
      <w:start w:val="1"/>
      <w:numFmt w:val="decimal"/>
      <w:pStyle w:val="OutlineLevel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false"/>
      </w:rPr>
    </w:lvl>
    <w:lvl w:ilvl="1">
      <w:start w:val="1"/>
      <w:numFmt w:val="decimal"/>
      <w:pStyle w:val="OutlineLevel2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OutlineLevel3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D9F35C9"/>
    <w:multiLevelType w:val="hybridMultilevel"/>
    <w:tmpl w:val="7848046C"/>
    <w:lvl w:ilvl="0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702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74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460" w:hanging="360"/>
      </w:pPr>
      <w:rPr>
        <w:rFonts w:hint="default" w:ascii="Wingdings" w:hAnsi="Wingdings"/>
      </w:rPr>
    </w:lvl>
  </w:abstractNum>
  <w:abstractNum w:abstractNumId="3">
    <w:nsid w:val="2B0636A6"/>
    <w:multiLevelType w:val="hybridMultilevel"/>
    <w:tmpl w:val="89480C78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>
    <w:nsid w:val="2B2D1DAA"/>
    <w:multiLevelType w:val="hybridMultilevel"/>
    <w:tmpl w:val="7F58F9C0"/>
    <w:lvl w:ilvl="0" w:tplc="DBE0E0C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42562"/>
    <w:multiLevelType w:val="hybridMultilevel"/>
    <w:tmpl w:val="7C72878C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6">
    <w:nsid w:val="337E1557"/>
    <w:multiLevelType w:val="multilevel"/>
    <w:tmpl w:val="C22822F0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decimal"/>
      <w:pStyle w:val="Heading4"/>
      <w:suff w:val="space"/>
      <w:lvlText w:val="%1.%2.%3.%4"/>
      <w:lvlJc w:val="left"/>
    </w:lvl>
    <w:lvl w:ilvl="4">
      <w:start w:val="1"/>
      <w:numFmt w:val="decimal"/>
      <w:pStyle w:val="Heading5"/>
      <w:suff w:val="space"/>
      <w:lvlText w:val="%1.%2.%3.%4.%5"/>
      <w:lvlJc w:val="left"/>
    </w:lvl>
    <w:lvl w:ilvl="5">
      <w:start w:val="1"/>
      <w:numFmt w:val="decimal"/>
      <w:pStyle w:val="Heading6"/>
      <w:suff w:val="space"/>
      <w:lvlText w:val="%1.%2.%3.%4.%5.%6"/>
      <w:lvlJc w:val="left"/>
    </w:lvl>
    <w:lvl w:ilvl="6">
      <w:start w:val="1"/>
      <w:numFmt w:val="decimal"/>
      <w:pStyle w:val="Heading7"/>
      <w:suff w:val="space"/>
      <w:lvlText w:val="%1.%2.%3.%4.%5.%6.%7"/>
      <w:lvlJc w:val="left"/>
    </w:lvl>
    <w:lvl w:ilvl="7">
      <w:start w:val="1"/>
      <w:numFmt w:val="decimal"/>
      <w:pStyle w:val="Heading8"/>
      <w:suff w:val="space"/>
      <w:lvlText w:val="%1.%2.%3.%4.%5.%6.%7.%8"/>
      <w:lvlJc w:val="left"/>
    </w:lvl>
    <w:lvl w:ilvl="8">
      <w:start w:val="1"/>
      <w:numFmt w:val="decimal"/>
      <w:pStyle w:val="Heading9"/>
      <w:suff w:val="space"/>
      <w:lvlText w:val="%1.%2.%3.%4.%5.%6.%7.%8.%9"/>
      <w:lvlJc w:val="left"/>
    </w:lvl>
  </w:abstractNum>
  <w:abstractNum w:abstractNumId="7">
    <w:nsid w:val="43F30101"/>
    <w:multiLevelType w:val="hybridMultilevel"/>
    <w:tmpl w:val="81341DA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hint="default" w:ascii="Wingdings" w:hAnsi="Wingdings"/>
      </w:rPr>
    </w:lvl>
  </w:abstractNum>
  <w:abstractNum w:abstractNumId="8">
    <w:nsid w:val="55E60E36"/>
    <w:multiLevelType w:val="hybridMultilevel"/>
    <w:tmpl w:val="D8A4B51C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9">
    <w:nsid w:val="5BFA4277"/>
    <w:multiLevelType w:val="hybridMultilevel"/>
    <w:tmpl w:val="0E38EA72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0">
    <w:nsid w:val="5F9D5C09"/>
    <w:multiLevelType w:val="hybridMultilevel"/>
    <w:tmpl w:val="0D2A3F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669419D5"/>
    <w:multiLevelType w:val="hybridMultilevel"/>
    <w:tmpl w:val="F118B9BE"/>
    <w:lvl w:ilvl="0" w:tplc="31EA6668">
      <w:start w:val="1"/>
      <w:numFmt w:val="bullet"/>
      <w:pStyle w:val="ListParagraph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2">
    <w:nsid w:val="69C20BFD"/>
    <w:multiLevelType w:val="hybridMultilevel"/>
    <w:tmpl w:val="26DA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6D17644D"/>
    <w:multiLevelType w:val="hybridMultilevel"/>
    <w:tmpl w:val="4D88E970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4">
    <w:nsid w:val="6D465F78"/>
    <w:multiLevelType w:val="multilevel"/>
    <w:tmpl w:val="176E3484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/>
        <w:b/>
        <w:i w:val="false"/>
        <w:color w:val="auto"/>
        <w:sz w:val="24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 w:ascii="Arial" w:hAnsi="Arial"/>
        <w:b w:val="false"/>
        <w:i w:val="false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92"/>
      </w:pPr>
      <w:rPr>
        <w:rFonts w:hint="default" w:ascii="Arial" w:hAnsi="Arial"/>
        <w:b w:val="false"/>
        <w:i w:val="false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088" w:hanging="936"/>
      </w:pPr>
      <w:rPr>
        <w:rFonts w:hint="default" w:ascii="Arial" w:hAnsi="Arial"/>
        <w:b w:val="false"/>
        <w:i w:val="false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92" w:hanging="778"/>
      </w:pPr>
      <w:rPr>
        <w:rFonts w:hint="default" w:ascii="Arial" w:hAnsi="Arial"/>
        <w:b w:val="false"/>
        <w:i w:val="false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520" w:hanging="720"/>
      </w:pPr>
      <w:rPr>
        <w:rFonts w:hint="default" w:ascii="Arial" w:hAnsi="Arial"/>
        <w:b w:val="false"/>
        <w:i w:val="false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 w:ascii="Arial" w:hAnsi="Arial"/>
        <w:b w:val="false"/>
        <w:i w:val="false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DAA5A7D"/>
    <w:multiLevelType w:val="multilevel"/>
    <w:tmpl w:val="79F4F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E184DE6"/>
    <w:multiLevelType w:val="multilevel"/>
    <w:tmpl w:val="6964A150"/>
    <w:lvl w:ilvl="0">
      <w:start w:val="1"/>
      <w:numFmt w:val="decimal"/>
      <w:lvlText w:val="%1.0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>
    <w:nsid w:val="717F6E9C"/>
    <w:multiLevelType w:val="hybridMultilevel"/>
    <w:tmpl w:val="65389B1E"/>
    <w:lvl w:ilvl="0" w:tplc="DBE0E0C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E5F86"/>
    <w:multiLevelType w:val="hybridMultilevel"/>
    <w:tmpl w:val="B0180B56"/>
    <w:lvl w:ilvl="0" w:tplc="04090001">
      <w:start w:val="1"/>
      <w:numFmt w:val="bullet"/>
      <w:lvlText w:val=""/>
      <w:lvlJc w:val="left"/>
      <w:pPr>
        <w:ind w:left="1875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595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315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035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755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475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195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915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635" w:hanging="360"/>
      </w:pPr>
      <w:rPr>
        <w:rFonts w:hint="default" w:ascii="Wingdings" w:hAnsi="Wingdings"/>
      </w:rPr>
    </w:lvl>
  </w:abstractNum>
  <w:abstractNum w:abstractNumId="19">
    <w:nsid w:val="7AE45398"/>
    <w:multiLevelType w:val="hybridMultilevel"/>
    <w:tmpl w:val="4954AE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nsid w:val="7B4C5D85"/>
    <w:multiLevelType w:val="hybridMultilevel"/>
    <w:tmpl w:val="E94A5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C674859"/>
    <w:multiLevelType w:val="hybridMultilevel"/>
    <w:tmpl w:val="81A621C6"/>
    <w:lvl w:ilvl="0" w:tplc="EB8E2BBE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plc="A2B47BBA" w:tentative="true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plc="3170E1D8" w:tentative="true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plc="C93C7720" w:tentative="true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plc="6E0E8E1A" w:tentative="true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plc="E46A6002" w:tentative="true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plc="844E0EDA" w:tentative="true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plc="2104FA54" w:tentative="true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plc="131456C8" w:tentative="true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22">
    <w:nsid w:val="7EF30950"/>
    <w:multiLevelType w:val="hybridMultilevel"/>
    <w:tmpl w:val="DDAE2004"/>
    <w:lvl w:ilvl="0" w:tplc="04090001">
      <w:start w:val="1"/>
      <w:numFmt w:val="bullet"/>
      <w:lvlText w:val=""/>
      <w:lvlJc w:val="left"/>
      <w:pPr>
        <w:ind w:left="141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5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57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29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01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73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45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170" w:hanging="360"/>
      </w:pPr>
      <w:rPr>
        <w:rFonts w:hint="default" w:ascii="Wingdings" w:hAnsi="Wingdings"/>
      </w:rPr>
    </w:lvl>
  </w:abstractNum>
  <w:abstractNum w:abstractNumId="23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8"/>
  </w:num>
  <w:num w:numId="5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5"/>
  </w:num>
  <w:num w:numId="8">
    <w:abstractNumId w:val="18"/>
  </w:num>
  <w:num w:numId="9">
    <w:abstractNumId w:val="22"/>
  </w:num>
  <w:num w:numId="10">
    <w:abstractNumId w:val="21"/>
  </w:num>
  <w:num w:numId="11">
    <w:abstractNumId w:val="16"/>
  </w:num>
  <w:num w:numId="12">
    <w:abstractNumId w:val="10"/>
  </w:num>
  <w:num w:numId="13">
    <w:abstractNumId w:val="19"/>
  </w:num>
  <w:num w:numId="14">
    <w:abstractNumId w:val="12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6"/>
  </w:num>
  <w:num w:numId="18">
    <w:abstractNumId w:val="16"/>
  </w:num>
  <w:num w:numId="19">
    <w:abstractNumId w:val="2"/>
  </w:num>
  <w:num w:numId="20">
    <w:abstractNumId w:val="17"/>
  </w:num>
  <w:num w:numId="21">
    <w:abstractNumId w:val="4"/>
  </w:num>
  <w:num w:numId="22">
    <w:abstractNumId w:val="3"/>
  </w:num>
  <w:num w:numId="23">
    <w:abstractNumId w:val="20"/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6"/>
  </w:num>
  <w:num w:numId="28">
    <w:abstractNumId w:val="15"/>
  </w:num>
  <w:num w:numId="29">
    <w:abstractNumId w:val="14"/>
  </w:num>
  <w:num w:numId="30">
    <w:abstractNumId w:val="0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</w:num>
  <w:num w:numId="33">
    <w:abstractNumId w:val="13"/>
    <w:lvlOverride w:ilvl="0">
      <w:startOverride w:val="1"/>
    </w:lvlOverride>
  </w:num>
  <w:num w:numId="34">
    <w:abstractNumId w:val="23"/>
  </w:num>
  <w:numIdMacAtCleanup w:val="8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removePersonalInformation/>
  <w:removeDateAndTime/>
  <w:proofState w:spelling="clean" w:grammar="clean"/>
  <w:trackRevisions/>
  <w:doNotTrackFormatting/>
  <w:documentProtection w:edit="trackedChanges" w:enforcement="true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/>
  <w:rsids>
    <w:rsidRoot w:val="006F3C37"/>
    <w:rsid w:val="00000294"/>
    <w:rsid w:val="00006591"/>
    <w:rsid w:val="00010889"/>
    <w:rsid w:val="00011CF6"/>
    <w:rsid w:val="00012C0D"/>
    <w:rsid w:val="00012CFF"/>
    <w:rsid w:val="00014A73"/>
    <w:rsid w:val="00021BB9"/>
    <w:rsid w:val="00024D24"/>
    <w:rsid w:val="000301B2"/>
    <w:rsid w:val="00034584"/>
    <w:rsid w:val="00034F1E"/>
    <w:rsid w:val="000357BC"/>
    <w:rsid w:val="00037CA5"/>
    <w:rsid w:val="00040124"/>
    <w:rsid w:val="00041B80"/>
    <w:rsid w:val="00042E46"/>
    <w:rsid w:val="00050544"/>
    <w:rsid w:val="000544DD"/>
    <w:rsid w:val="0005450C"/>
    <w:rsid w:val="00056492"/>
    <w:rsid w:val="000602A0"/>
    <w:rsid w:val="00062979"/>
    <w:rsid w:val="0006348F"/>
    <w:rsid w:val="0006699B"/>
    <w:rsid w:val="00075867"/>
    <w:rsid w:val="00077423"/>
    <w:rsid w:val="000836A2"/>
    <w:rsid w:val="00083F05"/>
    <w:rsid w:val="00084B5B"/>
    <w:rsid w:val="000903E9"/>
    <w:rsid w:val="000950B9"/>
    <w:rsid w:val="000951CF"/>
    <w:rsid w:val="00097EC6"/>
    <w:rsid w:val="000A1606"/>
    <w:rsid w:val="000A3DCB"/>
    <w:rsid w:val="000A47C5"/>
    <w:rsid w:val="000A504A"/>
    <w:rsid w:val="000A5934"/>
    <w:rsid w:val="000A6A65"/>
    <w:rsid w:val="000A6BCA"/>
    <w:rsid w:val="000B1929"/>
    <w:rsid w:val="000B3644"/>
    <w:rsid w:val="000B5B5F"/>
    <w:rsid w:val="000C306B"/>
    <w:rsid w:val="000C4DE8"/>
    <w:rsid w:val="000C4EC6"/>
    <w:rsid w:val="000C693B"/>
    <w:rsid w:val="000D0097"/>
    <w:rsid w:val="000D2B9A"/>
    <w:rsid w:val="000D4BD4"/>
    <w:rsid w:val="000D783C"/>
    <w:rsid w:val="000E59E0"/>
    <w:rsid w:val="000E6746"/>
    <w:rsid w:val="000E7495"/>
    <w:rsid w:val="000F01DA"/>
    <w:rsid w:val="000F13E9"/>
    <w:rsid w:val="000F20B4"/>
    <w:rsid w:val="000F4891"/>
    <w:rsid w:val="000F621B"/>
    <w:rsid w:val="000F6E6A"/>
    <w:rsid w:val="000F7620"/>
    <w:rsid w:val="00101301"/>
    <w:rsid w:val="00105A22"/>
    <w:rsid w:val="00105CCD"/>
    <w:rsid w:val="00107161"/>
    <w:rsid w:val="0011628D"/>
    <w:rsid w:val="00117772"/>
    <w:rsid w:val="00121B19"/>
    <w:rsid w:val="00122AE4"/>
    <w:rsid w:val="00130FAB"/>
    <w:rsid w:val="00131427"/>
    <w:rsid w:val="00136C24"/>
    <w:rsid w:val="001460F0"/>
    <w:rsid w:val="00147264"/>
    <w:rsid w:val="0015254D"/>
    <w:rsid w:val="001552BE"/>
    <w:rsid w:val="0015676F"/>
    <w:rsid w:val="00160B99"/>
    <w:rsid w:val="001638BB"/>
    <w:rsid w:val="0016601A"/>
    <w:rsid w:val="001662D9"/>
    <w:rsid w:val="00167AF4"/>
    <w:rsid w:val="00173441"/>
    <w:rsid w:val="00174BDD"/>
    <w:rsid w:val="0018115E"/>
    <w:rsid w:val="0018142D"/>
    <w:rsid w:val="00181DBB"/>
    <w:rsid w:val="00182BD2"/>
    <w:rsid w:val="001862B6"/>
    <w:rsid w:val="0019456A"/>
    <w:rsid w:val="00197764"/>
    <w:rsid w:val="001A2E84"/>
    <w:rsid w:val="001A34AA"/>
    <w:rsid w:val="001A4652"/>
    <w:rsid w:val="001A541A"/>
    <w:rsid w:val="001A599D"/>
    <w:rsid w:val="001A7A0B"/>
    <w:rsid w:val="001B720F"/>
    <w:rsid w:val="001B7C40"/>
    <w:rsid w:val="001C71CE"/>
    <w:rsid w:val="001C72B6"/>
    <w:rsid w:val="001C7DAA"/>
    <w:rsid w:val="001E10E4"/>
    <w:rsid w:val="001E631E"/>
    <w:rsid w:val="001F3C87"/>
    <w:rsid w:val="0020141A"/>
    <w:rsid w:val="00206A0F"/>
    <w:rsid w:val="00210E66"/>
    <w:rsid w:val="002111CC"/>
    <w:rsid w:val="00215539"/>
    <w:rsid w:val="002175F4"/>
    <w:rsid w:val="00222D2D"/>
    <w:rsid w:val="0022336B"/>
    <w:rsid w:val="00224B0D"/>
    <w:rsid w:val="00224EAE"/>
    <w:rsid w:val="00227C0F"/>
    <w:rsid w:val="00234FDC"/>
    <w:rsid w:val="002401D5"/>
    <w:rsid w:val="002405E7"/>
    <w:rsid w:val="002408C7"/>
    <w:rsid w:val="002412DB"/>
    <w:rsid w:val="002427D7"/>
    <w:rsid w:val="0024339A"/>
    <w:rsid w:val="002507EE"/>
    <w:rsid w:val="00251742"/>
    <w:rsid w:val="00257BDF"/>
    <w:rsid w:val="00260A57"/>
    <w:rsid w:val="00260E1D"/>
    <w:rsid w:val="00261BB3"/>
    <w:rsid w:val="002648F5"/>
    <w:rsid w:val="00266463"/>
    <w:rsid w:val="00266808"/>
    <w:rsid w:val="00267FFC"/>
    <w:rsid w:val="00271293"/>
    <w:rsid w:val="00272343"/>
    <w:rsid w:val="002776B5"/>
    <w:rsid w:val="00277E6C"/>
    <w:rsid w:val="00282208"/>
    <w:rsid w:val="00284ADF"/>
    <w:rsid w:val="00286D22"/>
    <w:rsid w:val="00290822"/>
    <w:rsid w:val="00292BED"/>
    <w:rsid w:val="00292F0B"/>
    <w:rsid w:val="002A096A"/>
    <w:rsid w:val="002A121D"/>
    <w:rsid w:val="002A7C8A"/>
    <w:rsid w:val="002B282D"/>
    <w:rsid w:val="002B28A2"/>
    <w:rsid w:val="002B2A6D"/>
    <w:rsid w:val="002B6F79"/>
    <w:rsid w:val="002B7779"/>
    <w:rsid w:val="002C0F65"/>
    <w:rsid w:val="002C1122"/>
    <w:rsid w:val="002C7BE0"/>
    <w:rsid w:val="002D7E29"/>
    <w:rsid w:val="002E257C"/>
    <w:rsid w:val="003001A4"/>
    <w:rsid w:val="00303417"/>
    <w:rsid w:val="00305668"/>
    <w:rsid w:val="00307C9D"/>
    <w:rsid w:val="00310437"/>
    <w:rsid w:val="0031331B"/>
    <w:rsid w:val="00313CD5"/>
    <w:rsid w:val="003173B3"/>
    <w:rsid w:val="0032021B"/>
    <w:rsid w:val="00320A8E"/>
    <w:rsid w:val="003213FE"/>
    <w:rsid w:val="00322887"/>
    <w:rsid w:val="00323244"/>
    <w:rsid w:val="00323960"/>
    <w:rsid w:val="003255FC"/>
    <w:rsid w:val="00325C24"/>
    <w:rsid w:val="00331A3B"/>
    <w:rsid w:val="003327A1"/>
    <w:rsid w:val="00334E84"/>
    <w:rsid w:val="00336684"/>
    <w:rsid w:val="00341235"/>
    <w:rsid w:val="00350E5D"/>
    <w:rsid w:val="0035308B"/>
    <w:rsid w:val="003570B0"/>
    <w:rsid w:val="00361403"/>
    <w:rsid w:val="00362000"/>
    <w:rsid w:val="003655AF"/>
    <w:rsid w:val="0036592C"/>
    <w:rsid w:val="0036768C"/>
    <w:rsid w:val="003711EC"/>
    <w:rsid w:val="003725B4"/>
    <w:rsid w:val="00373661"/>
    <w:rsid w:val="00375A92"/>
    <w:rsid w:val="00375F81"/>
    <w:rsid w:val="00376CF3"/>
    <w:rsid w:val="00382374"/>
    <w:rsid w:val="0038405F"/>
    <w:rsid w:val="003843DA"/>
    <w:rsid w:val="0038709E"/>
    <w:rsid w:val="00391BC4"/>
    <w:rsid w:val="003948F7"/>
    <w:rsid w:val="00396867"/>
    <w:rsid w:val="003A16EA"/>
    <w:rsid w:val="003A2066"/>
    <w:rsid w:val="003A2A5C"/>
    <w:rsid w:val="003A2E85"/>
    <w:rsid w:val="003A58AF"/>
    <w:rsid w:val="003A6020"/>
    <w:rsid w:val="003A7FFE"/>
    <w:rsid w:val="003B0890"/>
    <w:rsid w:val="003B4C84"/>
    <w:rsid w:val="003B4EF2"/>
    <w:rsid w:val="003B5AF1"/>
    <w:rsid w:val="003C25FE"/>
    <w:rsid w:val="003C39C5"/>
    <w:rsid w:val="003C54CC"/>
    <w:rsid w:val="003C738D"/>
    <w:rsid w:val="003D3715"/>
    <w:rsid w:val="003D377D"/>
    <w:rsid w:val="003D434C"/>
    <w:rsid w:val="003D5463"/>
    <w:rsid w:val="003D5DC2"/>
    <w:rsid w:val="003D6651"/>
    <w:rsid w:val="003D72CF"/>
    <w:rsid w:val="003E0F0F"/>
    <w:rsid w:val="003E567B"/>
    <w:rsid w:val="003E588E"/>
    <w:rsid w:val="003E5B4A"/>
    <w:rsid w:val="003E7A2F"/>
    <w:rsid w:val="003F1605"/>
    <w:rsid w:val="003F1E5F"/>
    <w:rsid w:val="003F28E2"/>
    <w:rsid w:val="003F3705"/>
    <w:rsid w:val="003F4253"/>
    <w:rsid w:val="003F4865"/>
    <w:rsid w:val="00401953"/>
    <w:rsid w:val="004031F9"/>
    <w:rsid w:val="00405153"/>
    <w:rsid w:val="00407FC6"/>
    <w:rsid w:val="00412FF6"/>
    <w:rsid w:val="004200BD"/>
    <w:rsid w:val="004278E9"/>
    <w:rsid w:val="0043018B"/>
    <w:rsid w:val="00434714"/>
    <w:rsid w:val="00436709"/>
    <w:rsid w:val="00445EA9"/>
    <w:rsid w:val="004523A5"/>
    <w:rsid w:val="00457D6C"/>
    <w:rsid w:val="0046383D"/>
    <w:rsid w:val="004704F6"/>
    <w:rsid w:val="0047563E"/>
    <w:rsid w:val="00477178"/>
    <w:rsid w:val="00480057"/>
    <w:rsid w:val="00481D66"/>
    <w:rsid w:val="00485155"/>
    <w:rsid w:val="00486115"/>
    <w:rsid w:val="00486B22"/>
    <w:rsid w:val="004952A5"/>
    <w:rsid w:val="0049530D"/>
    <w:rsid w:val="00496D72"/>
    <w:rsid w:val="004A46BE"/>
    <w:rsid w:val="004A5642"/>
    <w:rsid w:val="004B1399"/>
    <w:rsid w:val="004B2E13"/>
    <w:rsid w:val="004B591B"/>
    <w:rsid w:val="004C224E"/>
    <w:rsid w:val="004C7AC2"/>
    <w:rsid w:val="004D0ED3"/>
    <w:rsid w:val="004D116E"/>
    <w:rsid w:val="004D2AFD"/>
    <w:rsid w:val="004D3AAB"/>
    <w:rsid w:val="004E1386"/>
    <w:rsid w:val="004E1A0C"/>
    <w:rsid w:val="004E43C9"/>
    <w:rsid w:val="004F0EC3"/>
    <w:rsid w:val="004F45AB"/>
    <w:rsid w:val="0050219D"/>
    <w:rsid w:val="00502BD8"/>
    <w:rsid w:val="0050775B"/>
    <w:rsid w:val="00510B0B"/>
    <w:rsid w:val="00511673"/>
    <w:rsid w:val="005130C8"/>
    <w:rsid w:val="00514883"/>
    <w:rsid w:val="00521A43"/>
    <w:rsid w:val="00522875"/>
    <w:rsid w:val="00522B97"/>
    <w:rsid w:val="005242F0"/>
    <w:rsid w:val="00525B3F"/>
    <w:rsid w:val="00525D63"/>
    <w:rsid w:val="00530A01"/>
    <w:rsid w:val="00533422"/>
    <w:rsid w:val="00537240"/>
    <w:rsid w:val="005372BF"/>
    <w:rsid w:val="00540197"/>
    <w:rsid w:val="0054362B"/>
    <w:rsid w:val="00544FFC"/>
    <w:rsid w:val="0054678D"/>
    <w:rsid w:val="00547D65"/>
    <w:rsid w:val="00551D67"/>
    <w:rsid w:val="005523A8"/>
    <w:rsid w:val="00554FD1"/>
    <w:rsid w:val="005608C0"/>
    <w:rsid w:val="00561416"/>
    <w:rsid w:val="005615C8"/>
    <w:rsid w:val="00566288"/>
    <w:rsid w:val="0057109F"/>
    <w:rsid w:val="00574085"/>
    <w:rsid w:val="00574D59"/>
    <w:rsid w:val="0057604A"/>
    <w:rsid w:val="005762CC"/>
    <w:rsid w:val="00576E8E"/>
    <w:rsid w:val="00580470"/>
    <w:rsid w:val="00584A67"/>
    <w:rsid w:val="00586726"/>
    <w:rsid w:val="005903BC"/>
    <w:rsid w:val="00591A7B"/>
    <w:rsid w:val="00592FCB"/>
    <w:rsid w:val="0059494C"/>
    <w:rsid w:val="00595D5A"/>
    <w:rsid w:val="005966AB"/>
    <w:rsid w:val="005A2042"/>
    <w:rsid w:val="005A41BD"/>
    <w:rsid w:val="005A61CB"/>
    <w:rsid w:val="005B36EC"/>
    <w:rsid w:val="005B5852"/>
    <w:rsid w:val="005B5BEB"/>
    <w:rsid w:val="005C3B7C"/>
    <w:rsid w:val="005C5972"/>
    <w:rsid w:val="005C7504"/>
    <w:rsid w:val="005C7BF2"/>
    <w:rsid w:val="005D14FD"/>
    <w:rsid w:val="005D2C37"/>
    <w:rsid w:val="005D766D"/>
    <w:rsid w:val="005E0ECD"/>
    <w:rsid w:val="005E3DDE"/>
    <w:rsid w:val="005E7992"/>
    <w:rsid w:val="005F26D8"/>
    <w:rsid w:val="005F308B"/>
    <w:rsid w:val="005F358A"/>
    <w:rsid w:val="005F6EEB"/>
    <w:rsid w:val="005F7134"/>
    <w:rsid w:val="0060123D"/>
    <w:rsid w:val="0060764F"/>
    <w:rsid w:val="00613619"/>
    <w:rsid w:val="0061466F"/>
    <w:rsid w:val="00620996"/>
    <w:rsid w:val="0062166F"/>
    <w:rsid w:val="006248F3"/>
    <w:rsid w:val="0062761A"/>
    <w:rsid w:val="00627A43"/>
    <w:rsid w:val="006300E4"/>
    <w:rsid w:val="00631447"/>
    <w:rsid w:val="006325E9"/>
    <w:rsid w:val="006344FD"/>
    <w:rsid w:val="0063596A"/>
    <w:rsid w:val="00635A7C"/>
    <w:rsid w:val="006400FC"/>
    <w:rsid w:val="006404A3"/>
    <w:rsid w:val="00644762"/>
    <w:rsid w:val="0064785A"/>
    <w:rsid w:val="00650EFC"/>
    <w:rsid w:val="00650F4D"/>
    <w:rsid w:val="00652DFB"/>
    <w:rsid w:val="00654398"/>
    <w:rsid w:val="00657C9A"/>
    <w:rsid w:val="0066117C"/>
    <w:rsid w:val="00666C6C"/>
    <w:rsid w:val="0066781B"/>
    <w:rsid w:val="00671DD2"/>
    <w:rsid w:val="00672578"/>
    <w:rsid w:val="0067464B"/>
    <w:rsid w:val="00680C08"/>
    <w:rsid w:val="0068145F"/>
    <w:rsid w:val="00683372"/>
    <w:rsid w:val="00684235"/>
    <w:rsid w:val="0068590F"/>
    <w:rsid w:val="006868EF"/>
    <w:rsid w:val="00694D59"/>
    <w:rsid w:val="00694FA2"/>
    <w:rsid w:val="00695553"/>
    <w:rsid w:val="0069634C"/>
    <w:rsid w:val="00696875"/>
    <w:rsid w:val="006973DE"/>
    <w:rsid w:val="006A2F35"/>
    <w:rsid w:val="006A5C02"/>
    <w:rsid w:val="006B3830"/>
    <w:rsid w:val="006B7791"/>
    <w:rsid w:val="006B7D40"/>
    <w:rsid w:val="006C13F8"/>
    <w:rsid w:val="006C5746"/>
    <w:rsid w:val="006C6520"/>
    <w:rsid w:val="006D1D14"/>
    <w:rsid w:val="006D5B69"/>
    <w:rsid w:val="006E7B7C"/>
    <w:rsid w:val="006E7E41"/>
    <w:rsid w:val="006F0FD4"/>
    <w:rsid w:val="006F1EE8"/>
    <w:rsid w:val="006F39C1"/>
    <w:rsid w:val="006F3C37"/>
    <w:rsid w:val="00701C0E"/>
    <w:rsid w:val="007101BD"/>
    <w:rsid w:val="007115BF"/>
    <w:rsid w:val="0071291A"/>
    <w:rsid w:val="007146C3"/>
    <w:rsid w:val="0071563D"/>
    <w:rsid w:val="007158F6"/>
    <w:rsid w:val="0072035B"/>
    <w:rsid w:val="00720494"/>
    <w:rsid w:val="007205C6"/>
    <w:rsid w:val="00722056"/>
    <w:rsid w:val="00722A6B"/>
    <w:rsid w:val="0072427E"/>
    <w:rsid w:val="00724669"/>
    <w:rsid w:val="007309AC"/>
    <w:rsid w:val="007461E7"/>
    <w:rsid w:val="00746AA4"/>
    <w:rsid w:val="00747327"/>
    <w:rsid w:val="00750463"/>
    <w:rsid w:val="007504E7"/>
    <w:rsid w:val="0075446C"/>
    <w:rsid w:val="0075480E"/>
    <w:rsid w:val="007577F4"/>
    <w:rsid w:val="00761C90"/>
    <w:rsid w:val="007701DC"/>
    <w:rsid w:val="0077506D"/>
    <w:rsid w:val="00782DA9"/>
    <w:rsid w:val="00786612"/>
    <w:rsid w:val="007874EF"/>
    <w:rsid w:val="00787FF3"/>
    <w:rsid w:val="00795C9E"/>
    <w:rsid w:val="007A0CD7"/>
    <w:rsid w:val="007A3662"/>
    <w:rsid w:val="007A4A48"/>
    <w:rsid w:val="007B0467"/>
    <w:rsid w:val="007C0761"/>
    <w:rsid w:val="007C4C40"/>
    <w:rsid w:val="007C5C8E"/>
    <w:rsid w:val="007C6EA2"/>
    <w:rsid w:val="007D1923"/>
    <w:rsid w:val="007D1F62"/>
    <w:rsid w:val="007D575B"/>
    <w:rsid w:val="007D6231"/>
    <w:rsid w:val="007E3214"/>
    <w:rsid w:val="007E4092"/>
    <w:rsid w:val="007F0231"/>
    <w:rsid w:val="007F23CE"/>
    <w:rsid w:val="007F2FB3"/>
    <w:rsid w:val="007F40D3"/>
    <w:rsid w:val="0080585D"/>
    <w:rsid w:val="00805C95"/>
    <w:rsid w:val="00807A4F"/>
    <w:rsid w:val="00810D02"/>
    <w:rsid w:val="008123A2"/>
    <w:rsid w:val="00813BC0"/>
    <w:rsid w:val="0081402D"/>
    <w:rsid w:val="00817154"/>
    <w:rsid w:val="008203A6"/>
    <w:rsid w:val="008212DF"/>
    <w:rsid w:val="00821DA5"/>
    <w:rsid w:val="0082457E"/>
    <w:rsid w:val="00827700"/>
    <w:rsid w:val="00830037"/>
    <w:rsid w:val="00830F1B"/>
    <w:rsid w:val="008329B7"/>
    <w:rsid w:val="00833587"/>
    <w:rsid w:val="00836873"/>
    <w:rsid w:val="00853717"/>
    <w:rsid w:val="00857522"/>
    <w:rsid w:val="00862612"/>
    <w:rsid w:val="00862C19"/>
    <w:rsid w:val="00863718"/>
    <w:rsid w:val="00865298"/>
    <w:rsid w:val="008670B2"/>
    <w:rsid w:val="008725A3"/>
    <w:rsid w:val="00875170"/>
    <w:rsid w:val="00875B6B"/>
    <w:rsid w:val="008761D8"/>
    <w:rsid w:val="008802B3"/>
    <w:rsid w:val="008816EF"/>
    <w:rsid w:val="00882998"/>
    <w:rsid w:val="00883997"/>
    <w:rsid w:val="008870D6"/>
    <w:rsid w:val="008916F3"/>
    <w:rsid w:val="0089422E"/>
    <w:rsid w:val="008A0805"/>
    <w:rsid w:val="008A2933"/>
    <w:rsid w:val="008A465A"/>
    <w:rsid w:val="008A75BE"/>
    <w:rsid w:val="008B067E"/>
    <w:rsid w:val="008B3189"/>
    <w:rsid w:val="008B4EED"/>
    <w:rsid w:val="008B5025"/>
    <w:rsid w:val="008C28F2"/>
    <w:rsid w:val="008C719F"/>
    <w:rsid w:val="008D739A"/>
    <w:rsid w:val="008E2488"/>
    <w:rsid w:val="008E2C1F"/>
    <w:rsid w:val="008E4E09"/>
    <w:rsid w:val="008E4E32"/>
    <w:rsid w:val="008E5099"/>
    <w:rsid w:val="008F2D6C"/>
    <w:rsid w:val="008F7A54"/>
    <w:rsid w:val="008F7BEC"/>
    <w:rsid w:val="008F7E08"/>
    <w:rsid w:val="009033CE"/>
    <w:rsid w:val="00904D27"/>
    <w:rsid w:val="00906D52"/>
    <w:rsid w:val="0091028E"/>
    <w:rsid w:val="009130B3"/>
    <w:rsid w:val="009133C7"/>
    <w:rsid w:val="0091709C"/>
    <w:rsid w:val="00917F82"/>
    <w:rsid w:val="00920149"/>
    <w:rsid w:val="00937BF6"/>
    <w:rsid w:val="00941F66"/>
    <w:rsid w:val="0095081A"/>
    <w:rsid w:val="00950A35"/>
    <w:rsid w:val="009529CF"/>
    <w:rsid w:val="00952EA9"/>
    <w:rsid w:val="0095343A"/>
    <w:rsid w:val="00956186"/>
    <w:rsid w:val="00957E76"/>
    <w:rsid w:val="00961548"/>
    <w:rsid w:val="009615C3"/>
    <w:rsid w:val="00963301"/>
    <w:rsid w:val="009640AD"/>
    <w:rsid w:val="00965B90"/>
    <w:rsid w:val="00970286"/>
    <w:rsid w:val="0097279A"/>
    <w:rsid w:val="00975438"/>
    <w:rsid w:val="00976353"/>
    <w:rsid w:val="009767F6"/>
    <w:rsid w:val="00981086"/>
    <w:rsid w:val="00981F66"/>
    <w:rsid w:val="00985ECF"/>
    <w:rsid w:val="00987BA8"/>
    <w:rsid w:val="00991D12"/>
    <w:rsid w:val="009937F0"/>
    <w:rsid w:val="00994280"/>
    <w:rsid w:val="009952BC"/>
    <w:rsid w:val="0099611D"/>
    <w:rsid w:val="00996A6B"/>
    <w:rsid w:val="0099750E"/>
    <w:rsid w:val="009A07CA"/>
    <w:rsid w:val="009A1693"/>
    <w:rsid w:val="009A242B"/>
    <w:rsid w:val="009A4303"/>
    <w:rsid w:val="009A5766"/>
    <w:rsid w:val="009A65AA"/>
    <w:rsid w:val="009A7742"/>
    <w:rsid w:val="009A7CEF"/>
    <w:rsid w:val="009B0A7D"/>
    <w:rsid w:val="009B16BB"/>
    <w:rsid w:val="009C74DD"/>
    <w:rsid w:val="009D23EA"/>
    <w:rsid w:val="009E68FB"/>
    <w:rsid w:val="009F1158"/>
    <w:rsid w:val="009F23C3"/>
    <w:rsid w:val="009F6A15"/>
    <w:rsid w:val="009F7251"/>
    <w:rsid w:val="009F7811"/>
    <w:rsid w:val="00A01C52"/>
    <w:rsid w:val="00A07246"/>
    <w:rsid w:val="00A101CE"/>
    <w:rsid w:val="00A12FD1"/>
    <w:rsid w:val="00A1407C"/>
    <w:rsid w:val="00A17255"/>
    <w:rsid w:val="00A30159"/>
    <w:rsid w:val="00A34155"/>
    <w:rsid w:val="00A34F03"/>
    <w:rsid w:val="00A35030"/>
    <w:rsid w:val="00A3628B"/>
    <w:rsid w:val="00A36CE7"/>
    <w:rsid w:val="00A40647"/>
    <w:rsid w:val="00A4564F"/>
    <w:rsid w:val="00A468DD"/>
    <w:rsid w:val="00A52FE1"/>
    <w:rsid w:val="00A53928"/>
    <w:rsid w:val="00A611EE"/>
    <w:rsid w:val="00A62F3F"/>
    <w:rsid w:val="00A63295"/>
    <w:rsid w:val="00A63B6F"/>
    <w:rsid w:val="00A66952"/>
    <w:rsid w:val="00A67615"/>
    <w:rsid w:val="00A727D5"/>
    <w:rsid w:val="00A72FD9"/>
    <w:rsid w:val="00A74B4E"/>
    <w:rsid w:val="00A75502"/>
    <w:rsid w:val="00A76D1B"/>
    <w:rsid w:val="00A77556"/>
    <w:rsid w:val="00A97ADF"/>
    <w:rsid w:val="00A97D23"/>
    <w:rsid w:val="00AA0FA4"/>
    <w:rsid w:val="00AA2F29"/>
    <w:rsid w:val="00AA56FD"/>
    <w:rsid w:val="00AA616C"/>
    <w:rsid w:val="00AA6A26"/>
    <w:rsid w:val="00AC0D62"/>
    <w:rsid w:val="00AC10A6"/>
    <w:rsid w:val="00AC239A"/>
    <w:rsid w:val="00AC2C14"/>
    <w:rsid w:val="00AC2FA4"/>
    <w:rsid w:val="00AD0C7D"/>
    <w:rsid w:val="00AD55BB"/>
    <w:rsid w:val="00AE0C83"/>
    <w:rsid w:val="00AE0FD7"/>
    <w:rsid w:val="00AE7F2A"/>
    <w:rsid w:val="00AF1C6C"/>
    <w:rsid w:val="00AF4036"/>
    <w:rsid w:val="00AF48D6"/>
    <w:rsid w:val="00AF71C6"/>
    <w:rsid w:val="00B012CD"/>
    <w:rsid w:val="00B03E36"/>
    <w:rsid w:val="00B07B02"/>
    <w:rsid w:val="00B1020E"/>
    <w:rsid w:val="00B11952"/>
    <w:rsid w:val="00B121AE"/>
    <w:rsid w:val="00B1460A"/>
    <w:rsid w:val="00B2284E"/>
    <w:rsid w:val="00B2324E"/>
    <w:rsid w:val="00B23309"/>
    <w:rsid w:val="00B25793"/>
    <w:rsid w:val="00B272ED"/>
    <w:rsid w:val="00B31498"/>
    <w:rsid w:val="00B353CD"/>
    <w:rsid w:val="00B3644A"/>
    <w:rsid w:val="00B43B44"/>
    <w:rsid w:val="00B45860"/>
    <w:rsid w:val="00B45C70"/>
    <w:rsid w:val="00B47B55"/>
    <w:rsid w:val="00B47DAA"/>
    <w:rsid w:val="00B5506E"/>
    <w:rsid w:val="00B66656"/>
    <w:rsid w:val="00B703AB"/>
    <w:rsid w:val="00B72880"/>
    <w:rsid w:val="00B738AA"/>
    <w:rsid w:val="00B82F16"/>
    <w:rsid w:val="00B835BC"/>
    <w:rsid w:val="00B85BFF"/>
    <w:rsid w:val="00B91268"/>
    <w:rsid w:val="00B9385B"/>
    <w:rsid w:val="00B95C3B"/>
    <w:rsid w:val="00B9727E"/>
    <w:rsid w:val="00BA1219"/>
    <w:rsid w:val="00BA2142"/>
    <w:rsid w:val="00BA24C7"/>
    <w:rsid w:val="00BA5F76"/>
    <w:rsid w:val="00BA6A29"/>
    <w:rsid w:val="00BA6C27"/>
    <w:rsid w:val="00BA6D7D"/>
    <w:rsid w:val="00BA7590"/>
    <w:rsid w:val="00BA7B84"/>
    <w:rsid w:val="00BB33DC"/>
    <w:rsid w:val="00BB7663"/>
    <w:rsid w:val="00BD30BD"/>
    <w:rsid w:val="00BD4EEE"/>
    <w:rsid w:val="00BE1BE6"/>
    <w:rsid w:val="00BE2526"/>
    <w:rsid w:val="00BE3837"/>
    <w:rsid w:val="00BE5DD7"/>
    <w:rsid w:val="00BF009C"/>
    <w:rsid w:val="00BF02AC"/>
    <w:rsid w:val="00BF2104"/>
    <w:rsid w:val="00BF3239"/>
    <w:rsid w:val="00C03AFC"/>
    <w:rsid w:val="00C07529"/>
    <w:rsid w:val="00C12CEB"/>
    <w:rsid w:val="00C14218"/>
    <w:rsid w:val="00C1568E"/>
    <w:rsid w:val="00C16DA9"/>
    <w:rsid w:val="00C2472A"/>
    <w:rsid w:val="00C25A48"/>
    <w:rsid w:val="00C25F11"/>
    <w:rsid w:val="00C30975"/>
    <w:rsid w:val="00C32054"/>
    <w:rsid w:val="00C33183"/>
    <w:rsid w:val="00C354FA"/>
    <w:rsid w:val="00C3562A"/>
    <w:rsid w:val="00C35BB3"/>
    <w:rsid w:val="00C365B2"/>
    <w:rsid w:val="00C451F5"/>
    <w:rsid w:val="00C45EB4"/>
    <w:rsid w:val="00C45F21"/>
    <w:rsid w:val="00C466C5"/>
    <w:rsid w:val="00C478EB"/>
    <w:rsid w:val="00C50468"/>
    <w:rsid w:val="00C52687"/>
    <w:rsid w:val="00C5418D"/>
    <w:rsid w:val="00C556A9"/>
    <w:rsid w:val="00C56E8A"/>
    <w:rsid w:val="00C60A7A"/>
    <w:rsid w:val="00C6185B"/>
    <w:rsid w:val="00C61F19"/>
    <w:rsid w:val="00C62716"/>
    <w:rsid w:val="00C633D5"/>
    <w:rsid w:val="00C64098"/>
    <w:rsid w:val="00C7023C"/>
    <w:rsid w:val="00C753DA"/>
    <w:rsid w:val="00C756E4"/>
    <w:rsid w:val="00C7642A"/>
    <w:rsid w:val="00C7670B"/>
    <w:rsid w:val="00C7684A"/>
    <w:rsid w:val="00C81F0D"/>
    <w:rsid w:val="00C854E1"/>
    <w:rsid w:val="00C86471"/>
    <w:rsid w:val="00C86BAB"/>
    <w:rsid w:val="00C91346"/>
    <w:rsid w:val="00C94AF1"/>
    <w:rsid w:val="00C94DD2"/>
    <w:rsid w:val="00C95800"/>
    <w:rsid w:val="00CA33A2"/>
    <w:rsid w:val="00CA3E5E"/>
    <w:rsid w:val="00CA5327"/>
    <w:rsid w:val="00CA6FDF"/>
    <w:rsid w:val="00CC1FDA"/>
    <w:rsid w:val="00CC4FE9"/>
    <w:rsid w:val="00CD4341"/>
    <w:rsid w:val="00CD4958"/>
    <w:rsid w:val="00CD601E"/>
    <w:rsid w:val="00CD66AA"/>
    <w:rsid w:val="00CD7AF7"/>
    <w:rsid w:val="00CE109E"/>
    <w:rsid w:val="00CE28F0"/>
    <w:rsid w:val="00CE41B4"/>
    <w:rsid w:val="00CE5BF8"/>
    <w:rsid w:val="00CE7681"/>
    <w:rsid w:val="00CF1344"/>
    <w:rsid w:val="00CF1D7F"/>
    <w:rsid w:val="00CF3C10"/>
    <w:rsid w:val="00CF3C17"/>
    <w:rsid w:val="00CF6BE9"/>
    <w:rsid w:val="00CF76F9"/>
    <w:rsid w:val="00D0017F"/>
    <w:rsid w:val="00D00AB9"/>
    <w:rsid w:val="00D00B00"/>
    <w:rsid w:val="00D040AC"/>
    <w:rsid w:val="00D1024E"/>
    <w:rsid w:val="00D17041"/>
    <w:rsid w:val="00D20085"/>
    <w:rsid w:val="00D213DD"/>
    <w:rsid w:val="00D22A52"/>
    <w:rsid w:val="00D26F80"/>
    <w:rsid w:val="00D27495"/>
    <w:rsid w:val="00D27615"/>
    <w:rsid w:val="00D2763E"/>
    <w:rsid w:val="00D27AA4"/>
    <w:rsid w:val="00D3121A"/>
    <w:rsid w:val="00D33A63"/>
    <w:rsid w:val="00D356C1"/>
    <w:rsid w:val="00D36577"/>
    <w:rsid w:val="00D53873"/>
    <w:rsid w:val="00D54EFE"/>
    <w:rsid w:val="00D56F4E"/>
    <w:rsid w:val="00D57145"/>
    <w:rsid w:val="00D60F6F"/>
    <w:rsid w:val="00D612A3"/>
    <w:rsid w:val="00D64398"/>
    <w:rsid w:val="00D659FE"/>
    <w:rsid w:val="00D70085"/>
    <w:rsid w:val="00D704C9"/>
    <w:rsid w:val="00D72B07"/>
    <w:rsid w:val="00D72C86"/>
    <w:rsid w:val="00D75B9C"/>
    <w:rsid w:val="00D770C0"/>
    <w:rsid w:val="00D80688"/>
    <w:rsid w:val="00D8656A"/>
    <w:rsid w:val="00D93EF4"/>
    <w:rsid w:val="00D95AD6"/>
    <w:rsid w:val="00DA013F"/>
    <w:rsid w:val="00DA0D44"/>
    <w:rsid w:val="00DA2CB7"/>
    <w:rsid w:val="00DA552E"/>
    <w:rsid w:val="00DA68C1"/>
    <w:rsid w:val="00DB0098"/>
    <w:rsid w:val="00DB1DFC"/>
    <w:rsid w:val="00DB5199"/>
    <w:rsid w:val="00DB571A"/>
    <w:rsid w:val="00DB6C70"/>
    <w:rsid w:val="00DB7558"/>
    <w:rsid w:val="00DB772C"/>
    <w:rsid w:val="00DB7D64"/>
    <w:rsid w:val="00DC1AF4"/>
    <w:rsid w:val="00DC4A14"/>
    <w:rsid w:val="00DC4E4B"/>
    <w:rsid w:val="00DD1CFB"/>
    <w:rsid w:val="00DD2C18"/>
    <w:rsid w:val="00DD2D80"/>
    <w:rsid w:val="00DD5528"/>
    <w:rsid w:val="00DD74AE"/>
    <w:rsid w:val="00DD770C"/>
    <w:rsid w:val="00DD77F7"/>
    <w:rsid w:val="00DE303D"/>
    <w:rsid w:val="00DF3931"/>
    <w:rsid w:val="00DF47FC"/>
    <w:rsid w:val="00DF50D8"/>
    <w:rsid w:val="00DF6E95"/>
    <w:rsid w:val="00E00C59"/>
    <w:rsid w:val="00E010FC"/>
    <w:rsid w:val="00E028AE"/>
    <w:rsid w:val="00E02BCD"/>
    <w:rsid w:val="00E03C61"/>
    <w:rsid w:val="00E0446C"/>
    <w:rsid w:val="00E04BF4"/>
    <w:rsid w:val="00E143C8"/>
    <w:rsid w:val="00E21EF1"/>
    <w:rsid w:val="00E3055B"/>
    <w:rsid w:val="00E32AAA"/>
    <w:rsid w:val="00E33611"/>
    <w:rsid w:val="00E34A30"/>
    <w:rsid w:val="00E34FB5"/>
    <w:rsid w:val="00E35175"/>
    <w:rsid w:val="00E3612C"/>
    <w:rsid w:val="00E36433"/>
    <w:rsid w:val="00E42AF1"/>
    <w:rsid w:val="00E4333A"/>
    <w:rsid w:val="00E44C19"/>
    <w:rsid w:val="00E53175"/>
    <w:rsid w:val="00E553D5"/>
    <w:rsid w:val="00E63BB4"/>
    <w:rsid w:val="00E63EDA"/>
    <w:rsid w:val="00E64BAF"/>
    <w:rsid w:val="00E67E65"/>
    <w:rsid w:val="00E7154A"/>
    <w:rsid w:val="00E75724"/>
    <w:rsid w:val="00E75B3F"/>
    <w:rsid w:val="00E76720"/>
    <w:rsid w:val="00E77FA9"/>
    <w:rsid w:val="00E815BB"/>
    <w:rsid w:val="00E824D0"/>
    <w:rsid w:val="00E82C06"/>
    <w:rsid w:val="00E84849"/>
    <w:rsid w:val="00E858FA"/>
    <w:rsid w:val="00E93D28"/>
    <w:rsid w:val="00E9516A"/>
    <w:rsid w:val="00E95C17"/>
    <w:rsid w:val="00E96DF7"/>
    <w:rsid w:val="00E97E30"/>
    <w:rsid w:val="00EB0E07"/>
    <w:rsid w:val="00EB2BBC"/>
    <w:rsid w:val="00EB4CF6"/>
    <w:rsid w:val="00EB4F79"/>
    <w:rsid w:val="00EB5136"/>
    <w:rsid w:val="00EB7612"/>
    <w:rsid w:val="00EC094B"/>
    <w:rsid w:val="00EC11C9"/>
    <w:rsid w:val="00EC3BBD"/>
    <w:rsid w:val="00EC4782"/>
    <w:rsid w:val="00EC652C"/>
    <w:rsid w:val="00ED06ED"/>
    <w:rsid w:val="00EE3567"/>
    <w:rsid w:val="00EE3CC3"/>
    <w:rsid w:val="00EE45FB"/>
    <w:rsid w:val="00EE4F93"/>
    <w:rsid w:val="00EE58C3"/>
    <w:rsid w:val="00EF0DF6"/>
    <w:rsid w:val="00EF0F33"/>
    <w:rsid w:val="00EF4728"/>
    <w:rsid w:val="00EF78FB"/>
    <w:rsid w:val="00EF7AC0"/>
    <w:rsid w:val="00F03B19"/>
    <w:rsid w:val="00F04133"/>
    <w:rsid w:val="00F0444E"/>
    <w:rsid w:val="00F237D1"/>
    <w:rsid w:val="00F27BF2"/>
    <w:rsid w:val="00F318C3"/>
    <w:rsid w:val="00F31F42"/>
    <w:rsid w:val="00F34AD4"/>
    <w:rsid w:val="00F35736"/>
    <w:rsid w:val="00F376D1"/>
    <w:rsid w:val="00F42DE3"/>
    <w:rsid w:val="00F42DE6"/>
    <w:rsid w:val="00F45F6D"/>
    <w:rsid w:val="00F46311"/>
    <w:rsid w:val="00F468E4"/>
    <w:rsid w:val="00F53933"/>
    <w:rsid w:val="00F56342"/>
    <w:rsid w:val="00F57134"/>
    <w:rsid w:val="00F60B4F"/>
    <w:rsid w:val="00F619AD"/>
    <w:rsid w:val="00F61A69"/>
    <w:rsid w:val="00F6308E"/>
    <w:rsid w:val="00F67B2A"/>
    <w:rsid w:val="00F70EC2"/>
    <w:rsid w:val="00F710BE"/>
    <w:rsid w:val="00F77BB0"/>
    <w:rsid w:val="00F827DF"/>
    <w:rsid w:val="00F852E1"/>
    <w:rsid w:val="00F90038"/>
    <w:rsid w:val="00F932FF"/>
    <w:rsid w:val="00F959E4"/>
    <w:rsid w:val="00F96580"/>
    <w:rsid w:val="00FA21DA"/>
    <w:rsid w:val="00FA4458"/>
    <w:rsid w:val="00FA7909"/>
    <w:rsid w:val="00FB39D4"/>
    <w:rsid w:val="00FC6F2E"/>
    <w:rsid w:val="00FD1812"/>
    <w:rsid w:val="00FD2747"/>
    <w:rsid w:val="00FD37D5"/>
    <w:rsid w:val="00FD43BB"/>
    <w:rsid w:val="00FD4B61"/>
    <w:rsid w:val="00FD51B7"/>
    <w:rsid w:val="00FD6865"/>
    <w:rsid w:val="00FD737B"/>
    <w:rsid w:val="00FD7D02"/>
    <w:rsid w:val="00FE2FB5"/>
    <w:rsid w:val="00FE567D"/>
    <w:rsid w:val="00FF7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0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 w:qFormat="true"/>
    <w:lsdException w:name="toc 2" w:uiPriority="39" w:semiHidden="true" w:unhideWhenUsed="true" w:qFormat="true"/>
    <w:lsdException w:name="toc 3" w:uiPriority="39" w:semiHidden="true" w:unhideWhenUsed="true" w:qFormat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uiPriority="0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0" w:qFormat="true"/>
    <w:lsdException w:name="Closing" w:semiHidden="true" w:unhideWhenUsed="true"/>
    <w:lsdException w:name="Signature" w:semiHidden="true" w:unhideWhenUsed="true"/>
    <w:lsdException w:name="Default Paragraph Font" w:uiPriority="0" w:semiHidden="true" w:unhideWhenUsed="true"/>
    <w:lsdException w:name="Body Text" w:uiPriority="0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uiPriority="0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uiPriority="0" w:semiHidden="true" w:unhideWhenUsed="true"/>
    <w:lsdException w:name="Table Grid" w:uiPriority="0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401953"/>
    <w:pPr>
      <w:spacing w:before="120" w:after="60"/>
    </w:pPr>
    <w:rPr>
      <w:rFonts w:ascii="Arial" w:hAnsi="Arial" w:cs="Arial"/>
    </w:rPr>
  </w:style>
  <w:style w:type="paragraph" w:styleId="Heading1">
    <w:name w:val="heading 1"/>
    <w:basedOn w:val="Normal"/>
    <w:next w:val="Normal"/>
    <w:uiPriority w:val="9"/>
    <w:qFormat/>
    <w:rsid w:val="00970286"/>
    <w:pPr>
      <w:numPr>
        <w:ilvl w:val="0"/>
        <w:numId w:val="34"/>
      </w:numPr>
      <w:overflowPunct w:val="false"/>
      <w:autoSpaceDE w:val="false"/>
      <w:autoSpaceDN w:val="false"/>
      <w:adjustRightInd w:val="false"/>
      <w:spacing w:before="240" w:after="120"/>
      <w:textAlignment w:val="baseline"/>
      <w:outlineLvl w:val="0"/>
    </w:pPr>
    <w:rPr>
      <w:b/>
    </w:rPr>
  </w:style>
  <w:style w:type="paragraph" w:styleId="Heading2">
    <w:name w:val="heading 2"/>
    <w:aliases w:val="2 HEADING"/>
    <w:basedOn w:val="Heading1"/>
    <w:next w:val="Normal"/>
    <w:link w:val="Heading2Char"/>
    <w:uiPriority w:val="9"/>
    <w:unhideWhenUsed/>
    <w:qFormat/>
    <w:rsid w:val="00970286"/>
    <w:pPr>
      <w:numPr>
        <w:ilvl w:val="1"/>
        <w:numId w:val="34"/>
      </w:numPr>
      <w:outlineLvl w:val="1"/>
    </w:pPr>
  </w:style>
  <w:style w:type="paragraph" w:styleId="Heading3">
    <w:name w:val="heading 3"/>
    <w:aliases w:val="3HEADING"/>
    <w:basedOn w:val="Heading2"/>
    <w:next w:val="Normal"/>
    <w:link w:val="Heading3Char"/>
    <w:unhideWhenUsed/>
    <w:qFormat/>
    <w:rsid w:val="006300E4"/>
    <w:pPr>
      <w:numPr>
        <w:ilvl w:val="2"/>
        <w:numId w:val="34"/>
      </w:numPr>
      <w:outlineLvl w:val="2"/>
    </w:pPr>
    <w:rPr>
      <w:b w:val="fals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121AE"/>
    <w:pPr>
      <w:keepNext/>
      <w:keepLines/>
      <w:numPr>
        <w:ilvl w:val="3"/>
        <w:numId w:val="34"/>
      </w:numPr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121AE"/>
    <w:pPr>
      <w:keepNext/>
      <w:keepLines/>
      <w:numPr>
        <w:ilvl w:val="4"/>
        <w:numId w:val="34"/>
      </w:numPr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next w:val="Normal"/>
    <w:uiPriority w:val="9"/>
    <w:qFormat/>
    <w:rsid w:val="006F0FD4"/>
    <w:pPr>
      <w:numPr>
        <w:ilvl w:val="5"/>
        <w:numId w:val="34"/>
      </w:num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AE"/>
    <w:pPr>
      <w:keepNext/>
      <w:keepLines/>
      <w:numPr>
        <w:ilvl w:val="6"/>
        <w:numId w:val="34"/>
      </w:numPr>
      <w:spacing w:before="40" w:after="0"/>
      <w:ind w:left="1296" w:hanging="1296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22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qFormat/>
    <w:rsid w:val="00F46311"/>
    <w:pPr>
      <w:numPr>
        <w:ilvl w:val="8"/>
        <w:numId w:val="34"/>
      </w:numPr>
      <w:spacing w:before="240"/>
      <w:outlineLvl w:val="8"/>
    </w:pPr>
    <w:rPr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aliases w:val="base,form"/>
    <w:basedOn w:val="Normal"/>
    <w:link w:val="HeaderChar"/>
    <w:uiPriority w:val="99"/>
    <w:rsid w:val="004019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195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01953"/>
    <w:rPr>
      <w:rFonts w:ascii="Tahoma" w:hAnsi="Tahoma" w:cs="Tahoma"/>
      <w:sz w:val="16"/>
      <w:szCs w:val="16"/>
    </w:rPr>
  </w:style>
  <w:style w:type="paragraph" w:styleId="Char1CharChar1Char" w:customStyle="true">
    <w:name w:val="Char1 Char Char1 Char"/>
    <w:basedOn w:val="Normal"/>
    <w:rsid w:val="00F46311"/>
    <w:pPr>
      <w:tabs>
        <w:tab w:val="left" w:pos="540"/>
        <w:tab w:val="left" w:pos="1260"/>
        <w:tab w:val="left" w:pos="1800"/>
      </w:tabs>
      <w:spacing w:before="240" w:after="160" w:line="240" w:lineRule="exact"/>
    </w:pPr>
    <w:rPr>
      <w:rFonts w:ascii="Verdana" w:hAnsi="Verdana" w:cs="Times New Roman"/>
      <w:sz w:val="24"/>
    </w:rPr>
  </w:style>
  <w:style w:type="paragraph" w:styleId="Normal2" w:customStyle="true">
    <w:name w:val="Normal 2"/>
    <w:basedOn w:val="Normal"/>
    <w:rsid w:val="00401953"/>
    <w:pPr>
      <w:spacing w:before="0" w:after="0"/>
    </w:pPr>
  </w:style>
  <w:style w:type="paragraph" w:styleId="Title">
    <w:name w:val="Title"/>
    <w:basedOn w:val="Normal"/>
    <w:qFormat/>
    <w:rsid w:val="006F0FD4"/>
    <w:pPr>
      <w:spacing w:before="240"/>
      <w:jc w:val="center"/>
      <w:outlineLvl w:val="0"/>
    </w:pPr>
    <w:rPr>
      <w:b/>
      <w:bCs/>
      <w:kern w:val="28"/>
      <w:sz w:val="28"/>
      <w:szCs w:val="32"/>
    </w:rPr>
  </w:style>
  <w:style w:type="paragraph" w:styleId="OutlineLevel1" w:customStyle="true">
    <w:name w:val="Outline Level 1"/>
    <w:basedOn w:val="BodyText"/>
    <w:rsid w:val="006F0FD4"/>
    <w:pPr>
      <w:numPr>
        <w:numId w:val="2"/>
      </w:numPr>
      <w:tabs>
        <w:tab w:val="left" w:pos="2160"/>
      </w:tabs>
      <w:spacing w:before="0" w:after="220" w:line="220" w:lineRule="atLeast"/>
    </w:pPr>
    <w:rPr>
      <w:rFonts w:ascii="Times New Roman" w:hAnsi="Times New Roman" w:cs="Times New Roman"/>
      <w:b/>
      <w:bCs/>
      <w:sz w:val="24"/>
    </w:rPr>
  </w:style>
  <w:style w:type="paragraph" w:styleId="OutlineLevel2" w:customStyle="true">
    <w:name w:val="Outline Level 2"/>
    <w:basedOn w:val="OutlineLevel1"/>
    <w:rsid w:val="006F0FD4"/>
    <w:pPr>
      <w:numPr>
        <w:ilvl w:val="1"/>
      </w:numPr>
    </w:pPr>
    <w:rPr>
      <w:b w:val="false"/>
      <w:bCs w:val="false"/>
      <w:sz w:val="20"/>
    </w:rPr>
  </w:style>
  <w:style w:type="paragraph" w:styleId="OutlineLevel3" w:customStyle="true">
    <w:name w:val="Outline Level 3"/>
    <w:basedOn w:val="OutlineLevel2"/>
    <w:rsid w:val="006F0FD4"/>
    <w:pPr>
      <w:numPr>
        <w:ilvl w:val="2"/>
      </w:numPr>
    </w:pPr>
  </w:style>
  <w:style w:type="table" w:styleId="TableGrid">
    <w:name w:val="Table Grid"/>
    <w:basedOn w:val="TableNormal"/>
    <w:rsid w:val="006F0F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2">
    <w:name w:val="Body Text 2"/>
    <w:basedOn w:val="Normal"/>
    <w:rsid w:val="006F0FD4"/>
    <w:pPr>
      <w:spacing w:before="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AppendixTitle" w:customStyle="true">
    <w:name w:val="Appendix Title"/>
    <w:basedOn w:val="Normal"/>
    <w:rsid w:val="006F0FD4"/>
    <w:pPr>
      <w:tabs>
        <w:tab w:val="left" w:pos="720"/>
        <w:tab w:val="center" w:pos="5220"/>
      </w:tabs>
      <w:suppressAutoHyphens/>
      <w:spacing w:before="0" w:after="0"/>
      <w:ind w:left="360"/>
      <w:jc w:val="center"/>
    </w:pPr>
    <w:rPr>
      <w:rFonts w:ascii="Times New Roman" w:hAnsi="Times New Roman" w:cs="Times New Roman"/>
      <w:b/>
      <w:sz w:val="24"/>
    </w:rPr>
  </w:style>
  <w:style w:type="character" w:styleId="PageNumber">
    <w:name w:val="page number"/>
    <w:basedOn w:val="DefaultParagraphFont"/>
    <w:rsid w:val="006F0FD4"/>
  </w:style>
  <w:style w:type="paragraph" w:styleId="BodyText">
    <w:name w:val="Body Text"/>
    <w:basedOn w:val="Normal"/>
    <w:rsid w:val="006F0FD4"/>
    <w:pPr>
      <w:spacing w:after="120"/>
    </w:pPr>
  </w:style>
  <w:style w:type="paragraph" w:styleId="TOC3">
    <w:name w:val="toc 3"/>
    <w:basedOn w:val="Normal"/>
    <w:next w:val="Normal"/>
    <w:uiPriority w:val="39"/>
    <w:qFormat/>
    <w:rsid w:val="003E5B4A"/>
    <w:pPr>
      <w:spacing w:before="0" w:after="0"/>
      <w:ind w:left="400"/>
    </w:pPr>
    <w:rPr>
      <w:rFonts w:ascii="Calibri" w:hAnsi="Calibri"/>
      <w:i/>
      <w:iCs/>
    </w:rPr>
  </w:style>
  <w:style w:type="paragraph" w:styleId="ListParagraph">
    <w:name w:val="List Paragraph"/>
    <w:basedOn w:val="Normal"/>
    <w:uiPriority w:val="34"/>
    <w:qFormat/>
    <w:rsid w:val="00EE3567"/>
    <w:pPr>
      <w:numPr>
        <w:numId w:val="6"/>
      </w:numPr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B364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3644A"/>
  </w:style>
  <w:style w:type="character" w:styleId="CommentTextChar" w:customStyle="true">
    <w:name w:val="Comment Text Char"/>
    <w:basedOn w:val="DefaultParagraphFont"/>
    <w:link w:val="CommentText"/>
    <w:uiPriority w:val="99"/>
    <w:semiHidden/>
    <w:rsid w:val="00B3644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44A"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sid w:val="00B3644A"/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2A6D"/>
    <w:pPr>
      <w:spacing w:after="120"/>
    </w:pPr>
    <w:rPr>
      <w:rFonts w:ascii="Calibri" w:hAnsi="Calibr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2B2A6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2A6D"/>
    <w:pPr>
      <w:keepNext/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2A6D"/>
    <w:pPr>
      <w:spacing w:before="0" w:after="0"/>
      <w:ind w:left="200"/>
    </w:pPr>
    <w:rPr>
      <w:rFonts w:ascii="Calibri" w:hAnsi="Calibri"/>
      <w:smallCaps/>
    </w:rPr>
  </w:style>
  <w:style w:type="character" w:styleId="HeaderChar" w:customStyle="true">
    <w:name w:val="Header Char"/>
    <w:aliases w:val="base Char,form Char"/>
    <w:basedOn w:val="DefaultParagraphFont"/>
    <w:link w:val="Header"/>
    <w:uiPriority w:val="99"/>
    <w:rsid w:val="00040124"/>
    <w:rPr>
      <w:rFonts w:ascii="Arial" w:hAnsi="Arial" w:cs="Arial"/>
    </w:rPr>
  </w:style>
  <w:style w:type="paragraph" w:styleId="Revision">
    <w:name w:val="Revision"/>
    <w:hidden/>
    <w:uiPriority w:val="99"/>
    <w:semiHidden/>
    <w:rsid w:val="004A5642"/>
    <w:rPr>
      <w:rFonts w:ascii="Arial" w:hAnsi="Arial" w:cs="Arial"/>
    </w:rPr>
  </w:style>
  <w:style w:type="paragraph" w:styleId="LeftTableText" w:customStyle="true">
    <w:name w:val="Left Table Text"/>
    <w:basedOn w:val="Normal"/>
    <w:link w:val="LeftTableTextChar"/>
    <w:rsid w:val="007C5C8E"/>
    <w:pPr>
      <w:spacing w:before="60"/>
    </w:pPr>
    <w:rPr>
      <w:rFonts w:ascii="Times New Roman" w:hAnsi="Times New Roman" w:cs="Times New Roman"/>
      <w:bCs/>
    </w:rPr>
  </w:style>
  <w:style w:type="character" w:styleId="LeftTableTextChar" w:customStyle="true">
    <w:name w:val="Left Table Text Char"/>
    <w:basedOn w:val="DefaultParagraphFont"/>
    <w:link w:val="LeftTableText"/>
    <w:rsid w:val="007C5C8E"/>
    <w:rPr>
      <w:bCs/>
    </w:rPr>
  </w:style>
  <w:style w:type="character" w:styleId="Heading3Char" w:customStyle="true">
    <w:name w:val="Heading 3 Char"/>
    <w:aliases w:val="3HEADING Char"/>
    <w:basedOn w:val="DefaultParagraphFont"/>
    <w:link w:val="Heading3"/>
    <w:rsid w:val="006300E4"/>
    <w:rPr>
      <w:rFonts w:ascii="Arial" w:hAnsi="Arial" w:cs="Arial"/>
    </w:rPr>
  </w:style>
  <w:style w:type="paragraph" w:styleId="TableText" w:customStyle="true">
    <w:name w:val="Table Text"/>
    <w:basedOn w:val="Normal"/>
    <w:rsid w:val="0015254D"/>
    <w:pPr>
      <w:spacing w:before="0" w:after="0"/>
    </w:pPr>
    <w:rPr>
      <w:rFonts w:ascii="Times New Roman" w:hAnsi="Times New Roman" w:cs="Times New Roman"/>
    </w:rPr>
  </w:style>
  <w:style w:type="paragraph" w:styleId="CenteredTableText" w:customStyle="true">
    <w:name w:val="Centered Table Text"/>
    <w:basedOn w:val="Normal"/>
    <w:rsid w:val="0015254D"/>
    <w:pPr>
      <w:spacing w:before="60"/>
      <w:jc w:val="center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4C7AC2"/>
    <w:pPr>
      <w:spacing w:before="0" w:after="0"/>
    </w:pPr>
    <w:rPr>
      <w:rFonts w:cs="Times New Roman"/>
      <w:sz w:val="24"/>
    </w:rPr>
  </w:style>
  <w:style w:type="character" w:styleId="EndnoteTextChar" w:customStyle="true">
    <w:name w:val="Endnote Text Char"/>
    <w:basedOn w:val="DefaultParagraphFont"/>
    <w:link w:val="EndnoteText"/>
    <w:semiHidden/>
    <w:rsid w:val="004C7AC2"/>
    <w:rPr>
      <w:rFonts w:ascii="Arial" w:hAnsi="Arial"/>
      <w:sz w:val="24"/>
    </w:rPr>
  </w:style>
  <w:style w:type="paragraph" w:styleId="Hidden" w:customStyle="true">
    <w:name w:val="Hidden"/>
    <w:basedOn w:val="Normal"/>
    <w:link w:val="HiddenChar"/>
    <w:rsid w:val="004C7AC2"/>
    <w:pPr>
      <w:spacing w:before="0" w:after="0"/>
      <w:jc w:val="center"/>
    </w:pPr>
    <w:rPr>
      <w:rFonts w:ascii="Times New Roman" w:hAnsi="Times New Roman" w:cs="Times New Roman"/>
      <w:i/>
      <w:vanish/>
      <w:color w:val="0000FF"/>
      <w:sz w:val="18"/>
      <w:szCs w:val="18"/>
    </w:rPr>
  </w:style>
  <w:style w:type="character" w:styleId="HiddenChar" w:customStyle="true">
    <w:name w:val="Hidden Char"/>
    <w:basedOn w:val="DefaultParagraphFont"/>
    <w:link w:val="Hidden"/>
    <w:rsid w:val="004C7AC2"/>
    <w:rPr>
      <w:i/>
      <w:vanish/>
      <w:color w:val="0000FF"/>
      <w:sz w:val="18"/>
      <w:szCs w:val="18"/>
    </w:rPr>
  </w:style>
  <w:style w:type="character" w:styleId="Heading2Char" w:customStyle="true">
    <w:name w:val="Heading 2 Char"/>
    <w:aliases w:val="2 HEADING Char"/>
    <w:basedOn w:val="DefaultParagraphFont"/>
    <w:link w:val="Heading2"/>
    <w:rsid w:val="00970286"/>
    <w:rPr>
      <w:rFonts w:ascii="Arial" w:hAnsi="Arial" w:cs="Arial"/>
      <w:b/>
    </w:rPr>
  </w:style>
  <w:style w:type="paragraph" w:styleId="TableHeading" w:customStyle="true">
    <w:name w:val="Table Heading"/>
    <w:basedOn w:val="Normal"/>
    <w:rsid w:val="00724669"/>
    <w:pPr>
      <w:spacing w:before="60"/>
      <w:jc w:val="center"/>
    </w:pPr>
    <w:rPr>
      <w:rFonts w:ascii="Times New Roman" w:hAnsi="Times New Roman" w:cs="Times New Roman"/>
      <w:b/>
      <w:bCs/>
    </w:rPr>
  </w:style>
  <w:style w:type="paragraph" w:styleId="Table-Text" w:customStyle="true">
    <w:name w:val="Table - Text"/>
    <w:basedOn w:val="Normal"/>
    <w:autoRedefine/>
    <w:rsid w:val="00724669"/>
    <w:pPr>
      <w:keepNext/>
      <w:tabs>
        <w:tab w:val="left" w:leader="underscore" w:pos="7099"/>
        <w:tab w:val="left" w:leader="underscore" w:pos="9682"/>
      </w:tabs>
      <w:spacing w:before="40" w:after="40"/>
      <w:jc w:val="center"/>
    </w:pPr>
    <w:rPr>
      <w:color w:val="0000FF"/>
      <w:sz w:val="18"/>
    </w:rPr>
  </w:style>
  <w:style w:type="character" w:styleId="TableTextChar" w:customStyle="true">
    <w:name w:val="TableText Char"/>
    <w:basedOn w:val="DefaultParagraphFont"/>
    <w:link w:val="TableText0"/>
    <w:rsid w:val="00724669"/>
    <w:rPr>
      <w:rFonts w:ascii="Arial" w:hAnsi="Arial" w:cs="Arial"/>
      <w:lang w:val="en-US" w:eastAsia="en-US" w:bidi="ar-SA"/>
    </w:rPr>
  </w:style>
  <w:style w:type="paragraph" w:styleId="TableText0" w:customStyle="true">
    <w:name w:val="TableText"/>
    <w:link w:val="TableTextChar"/>
    <w:rsid w:val="00724669"/>
    <w:pPr>
      <w:keepLines/>
      <w:suppressAutoHyphens/>
      <w:spacing w:before="40" w:after="40"/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unhideWhenUsed/>
    <w:rsid w:val="00970286"/>
    <w:pPr>
      <w:spacing w:before="0" w:after="0"/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70286"/>
    <w:pPr>
      <w:spacing w:before="0" w:after="0"/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70286"/>
    <w:pPr>
      <w:spacing w:before="0" w:after="0"/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70286"/>
    <w:pPr>
      <w:spacing w:before="0" w:after="0"/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70286"/>
    <w:pPr>
      <w:spacing w:before="0" w:after="0"/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70286"/>
    <w:pPr>
      <w:spacing w:before="0" w:after="0"/>
      <w:ind w:left="1600"/>
    </w:pPr>
    <w:rPr>
      <w:rFonts w:ascii="Calibri" w:hAnsi="Calibr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C94AF1"/>
    <w:pPr>
      <w:spacing w:after="120"/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rsid w:val="00C94AF1"/>
    <w:rPr>
      <w:rFonts w:ascii="Arial" w:hAnsi="Arial" w:cs="Arial"/>
    </w:rPr>
  </w:style>
  <w:style w:type="paragraph" w:styleId="TableHeadCentered" w:customStyle="true">
    <w:name w:val="Table Head Centered"/>
    <w:basedOn w:val="Normal"/>
    <w:rsid w:val="00AD55BB"/>
    <w:pPr>
      <w:spacing w:before="0" w:after="0"/>
      <w:jc w:val="center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71291A"/>
    <w:rPr>
      <w:rFonts w:ascii="Arial" w:hAnsi="Arial" w:cs="Arial"/>
    </w:rPr>
  </w:style>
  <w:style w:type="paragraph" w:styleId="CLKPARA" w:customStyle="true">
    <w:name w:val="CLKPARA"/>
    <w:basedOn w:val="Normal"/>
    <w:rsid w:val="00D70085"/>
    <w:pPr>
      <w:tabs>
        <w:tab w:val="left" w:pos="0"/>
        <w:tab w:val="left" w:pos="1701"/>
      </w:tabs>
      <w:spacing w:before="0" w:after="240"/>
      <w:ind w:left="720"/>
    </w:pPr>
    <w:rPr>
      <w:rFonts w:cs="Times New Roman"/>
      <w:sz w:val="22"/>
      <w:lang w:val="en-GB"/>
    </w:rPr>
  </w:style>
  <w:style w:type="paragraph" w:styleId="Standard0" w:customStyle="true">
    <w:name w:val="Standard 0"/>
    <w:basedOn w:val="Normal"/>
    <w:rsid w:val="00CA3E5E"/>
    <w:pPr>
      <w:spacing w:before="20" w:after="20"/>
    </w:pPr>
  </w:style>
  <w:style w:type="paragraph" w:styleId="level2text" w:customStyle="true">
    <w:name w:val="level2text"/>
    <w:basedOn w:val="Normal"/>
    <w:rsid w:val="00CA3E5E"/>
    <w:pPr>
      <w:spacing w:before="0" w:after="0"/>
      <w:ind w:left="1440"/>
    </w:pPr>
    <w:rPr>
      <w:rFonts w:cs="Times New Roman"/>
    </w:rPr>
  </w:style>
  <w:style w:type="character" w:styleId="FooterChar" w:customStyle="true">
    <w:name w:val="Footer Char"/>
    <w:basedOn w:val="DefaultParagraphFont"/>
    <w:link w:val="Footer"/>
    <w:uiPriority w:val="99"/>
    <w:rsid w:val="007577F4"/>
    <w:rPr>
      <w:rFonts w:ascii="Arial" w:hAnsi="Arial" w:cs="Arial"/>
    </w:rPr>
  </w:style>
  <w:style w:type="paragraph" w:styleId="IndentText" w:customStyle="true">
    <w:name w:val="IndentText"/>
    <w:basedOn w:val="Normal"/>
    <w:link w:val="IndentTextChar"/>
    <w:qFormat/>
    <w:rsid w:val="00DA013F"/>
    <w:pPr>
      <w:spacing w:before="0" w:after="120"/>
      <w:ind w:left="1440"/>
    </w:pPr>
    <w:rPr>
      <w:rFonts w:cs="Times New Roman"/>
      <w:szCs w:val="24"/>
    </w:rPr>
  </w:style>
  <w:style w:type="character" w:styleId="IndentTextChar" w:customStyle="true">
    <w:name w:val="IndentText Char"/>
    <w:link w:val="IndentText"/>
    <w:rsid w:val="00DA013F"/>
    <w:rPr>
      <w:rFonts w:ascii="Arial" w:hAnsi="Arial"/>
      <w:szCs w:val="24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105A2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4Char" w:customStyle="true">
    <w:name w:val="Heading 4 Char"/>
    <w:basedOn w:val="DefaultParagraphFont"/>
    <w:link w:val="Heading4"/>
    <w:uiPriority w:val="9"/>
    <w:rsid w:val="00B121AE"/>
    <w:rPr>
      <w:rFonts w:ascii="Arial" w:hAnsi="Arial" w:eastAsiaTheme="majorEastAsia" w:cstheme="majorBidi"/>
      <w:iCs/>
      <w:sz w:val="24"/>
    </w:rPr>
  </w:style>
  <w:style w:type="character" w:styleId="Heading5Char" w:customStyle="true">
    <w:name w:val="Heading 5 Char"/>
    <w:basedOn w:val="DefaultParagraphFont"/>
    <w:link w:val="Heading5"/>
    <w:uiPriority w:val="9"/>
    <w:rsid w:val="00B121AE"/>
    <w:rPr>
      <w:rFonts w:ascii="Arial" w:hAnsi="Arial" w:eastAsiaTheme="majorEastAsia" w:cstheme="majorBidi"/>
      <w:sz w:val="24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B121AE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table" w:styleId="CDRHSOPTableStyle1" w:customStyle="true">
    <w:name w:val="CDRH SOP Table Style1"/>
    <w:basedOn w:val="TableNormal"/>
    <w:next w:val="TableGrid"/>
    <w:uiPriority w:val="59"/>
    <w:rsid w:val="00B121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DRHSOPTableStyle2" w:customStyle="true">
    <w:name w:val="CDRH SOP Table Style2"/>
    <w:basedOn w:val="TableNormal"/>
    <w:next w:val="TableGrid"/>
    <w:uiPriority w:val="59"/>
    <w:rsid w:val="00B121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olarionTableNormal" w:customStyle="true">
    <w:name w:val="PolarionTableNormal"/>
    <w:basedOn w:val="TableNormal"/>
    <w:unhideWhenUsed/>
    <w:tblPr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</w:webSettings>
</file>

<file path=word/_rels/document.xml.rels><?xml version="1.0" encoding="UTF-8" standalone="yes"?><Relationships xmlns="http://schemas.openxmlformats.org/package/2006/relationships"><Relationship Target="numbering.xml" Type="http://schemas.openxmlformats.org/officeDocument/2006/relationships/numbering" Id="rId8"></Relationship><Relationship Target="endnotes.xml" Type="http://schemas.openxmlformats.org/officeDocument/2006/relationships/endnotes" Id="rId13"></Relationship><Relationship Target="fontTable.xml" Type="http://schemas.openxmlformats.org/officeDocument/2006/relationships/fontTable" Id="rId18"></Relationship><Relationship Target="../customXml/item3.xml" Type="http://schemas.openxmlformats.org/officeDocument/2006/relationships/customXml" Id="rId3"></Relationship><Relationship Target="../customXml/item7.xml" Type="http://schemas.openxmlformats.org/officeDocument/2006/relationships/customXml" Id="rId7"></Relationship><Relationship Target="footnotes.xml" Type="http://schemas.openxmlformats.org/officeDocument/2006/relationships/footnotes" Id="rId12"></Relationship><Relationship Target="header1.xml" Type="http://schemas.openxmlformats.org/officeDocument/2006/relationships/header" Id="rId17"></Relationship><Relationship Target="../customXml/item2.xml" Type="http://schemas.openxmlformats.org/officeDocument/2006/relationships/customXml" Id="rId2"></Relationship><Relationship Target="media/image2.png" Type="http://schemas.openxmlformats.org/officeDocument/2006/relationships/image" Id="rId16"></Relationship><Relationship Target="../customXml/item1.xml" Type="http://schemas.openxmlformats.org/officeDocument/2006/relationships/customXml" Id="rId1"></Relationship><Relationship Target="../customXml/item6.xml" Type="http://schemas.openxmlformats.org/officeDocument/2006/relationships/customXml" Id="rId6"></Relationship><Relationship Target="webSettings.xml" Type="http://schemas.openxmlformats.org/officeDocument/2006/relationships/webSettings" Id="rId11"></Relationship><Relationship Target="../customXml/item5.xml" Type="http://schemas.openxmlformats.org/officeDocument/2006/relationships/customXml" Id="rId5"></Relationship><Relationship TargetMode="External" Target="https://bdpolarion-entprd.bdx.com/polarion/" Type="http://schemas.openxmlformats.org/officeDocument/2006/relationships/hyperlink" Id="rId15"></Relationship><Relationship Target="settings.xml" Type="http://schemas.openxmlformats.org/officeDocument/2006/relationships/settings" Id="rId10"></Relationship><Relationship Target="theme/theme1.xml" Type="http://schemas.openxmlformats.org/officeDocument/2006/relationships/theme" Id="rId19"></Relationship><Relationship Target="../customXml/item4.xml" Type="http://schemas.openxmlformats.org/officeDocument/2006/relationships/customXml" Id="rId4"></Relationship><Relationship Target="styles.xml" Type="http://schemas.openxmlformats.org/officeDocument/2006/relationships/styles" Id="rId9"></Relationship><Relationship Target="media/image1.gif" Type="http://schemas.openxmlformats.org/officeDocument/2006/relationships/imag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_rels/item5.xml.rels><?xml version="1.0" encoding="UTF-8" standalone="yes"?><Relationships xmlns="http://schemas.openxmlformats.org/package/2006/relationships"><Relationship Target="itemProps5.xml" Type="http://schemas.openxmlformats.org/officeDocument/2006/relationships/customXmlProps" Id="rId1"></Relationship></Relationships>
</file>

<file path=customXml/_rels/item6.xml.rels><?xml version="1.0" encoding="UTF-8" standalone="yes"?><Relationships xmlns="http://schemas.openxmlformats.org/package/2006/relationships"><Relationship Target="itemProps6.xml" Type="http://schemas.openxmlformats.org/officeDocument/2006/relationships/customXmlProps" Id="rId1"></Relationship></Relationships>
</file>

<file path=customXml/_rels/item7.xml.rels><?xml version="1.0" encoding="UTF-8" standalone="yes"?><Relationships xmlns="http://schemas.openxmlformats.org/package/2006/relationships"><Relationship Target="itemProps7.xml" Type="http://schemas.openxmlformats.org/officeDocument/2006/relationships/customXmlProps" Id="rId1"></Relationship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hyperlinkData>
  <hyperlinks/>
</hyperlink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roundTripData>
  <topLevelElements>
    <p htmlId="polarion_2" wmlId="1"/>
    <h htmlId="polarion_wiki macro name=module-workitem;params=id=BDPI-3318" wmlId="2"/>
    <p htmlId="polarion_16" wmlId="3"/>
    <h htmlId="polarion_wiki macro name=module-workitem;params=id=BDPI-3319" wmlId="5"/>
    <p htmlId="polarion_6" wmlId="6"/>
    <p htmlId="polarion_9" wmlId="7"/>
    <p htmlId="polarion_10" wmlId="8"/>
    <h htmlId="polarion_wiki macro name=module-workitem;params=id=BDPI-3320" wmlId="9"/>
    <h htmlId="polarion_wiki macro name=module-workitem;params=id=BDPI-3321" wmlId="10"/>
    <p htmlId="polarion_11" wmlId="11"/>
    <p htmlId="polarion_12" wmlId="12"/>
    <p htmlId="polarion_13" wmlId="13"/>
    <p htmlId="polarion_14" wmlId="14"/>
    <p htmlId="polarion_15" wmlId="15"/>
    <h htmlId="polarion_wiki macro name=module-workitem;params=id=BDPI-3322" wmlId="16"/>
    <h htmlId="polarion_wiki macro name=module-workitem;params=id=BDPI-3323" wmlId="17"/>
    <p htmlId="polarion_17" wmlId="18"/>
    <h htmlId="polarion_wiki macro name=module-workitem;params=id=BDPI-3324" wmlId="19"/>
    <p htmlId="polarion_18" wmlId="20"/>
    <h htmlId="polarion_wiki macro name=module-workitem;params=id=BDPI-3325" wmlId="21"/>
    <h htmlId="polarion_wiki macro name=module-workitem;params=id=BDPI-3326" wmlId="22"/>
    <p htmlId="polarion_19" wmlId="23"/>
    <h htmlId="polarion_wiki macro name=module-workitem;params=id=BDPI-3327" wmlId="24"/>
    <p htmlId="polarion_20" wmlId="25"/>
    <p htmlId="polarion_22" wmlId="26"/>
    <table htmlId="polarion_23" wmlId="27"/>
    <p htmlId="polarion_24" wmlId="28"/>
    <h htmlId="polarion_wiki macro name=module-workitem;params=id=BDPI-3328" wmlId="29"/>
    <p htmlId="polarion_26" wmlId="30"/>
    <p htmlId="polarion_27" wmlId="31"/>
    <h htmlId="polarion_wiki macro name=module-workitem;params=id=BDPI-3329" wmlId="32"/>
    <p htmlId="polarion_29" wmlId="33"/>
    <p htmlId="polarion_30" wmlId="34"/>
    <p htmlId="polarion_31" wmlId="35"/>
    <p htmlId="polarion_32" wmlId="36"/>
    <p htmlId="polarion_33" wmlId="37"/>
    <p htmlId="polarion_34" wmlId="38"/>
    <p htmlId="polarion_35" wmlId="39"/>
    <p htmlId="polarion_36" wmlId="40"/>
    <p htmlId="polarion_37" wmlId="41"/>
    <p htmlId="polarion_38" wmlId="42"/>
    <p htmlId="polarion_39" wmlId="43"/>
    <p htmlId="polarion_40" wmlId="44"/>
    <p htmlId="polarion_43" wmlId="45"/>
    <h htmlId="polarion_wiki macro name=module-workitem;params=id=BDPI-3330" wmlId="46"/>
    <p htmlId="polarion_44" wmlId="47"/>
    <p htmlId="polarion_45" wmlId="48"/>
    <p htmlId="polarion_47" wmlId="49"/>
    <p htmlId="polarion_48" wmlId="50"/>
    <p htmlId="polarion_49" wmlId="51"/>
    <h htmlId="polarion_wiki macro name=module-workitem;params=id=BDPI-3331" wmlId="52"/>
    <p htmlId="polarion_50" wmlId="53"/>
    <p htmlId="polarion_51" wmlId="54"/>
    <p htmlId="polarion_52" wmlId="55"/>
    <p htmlId="polarion_53" wmlId="56"/>
    <p htmlId="polarion_54" wmlId="57"/>
    <h htmlId="polarion_wiki macro name=module-workitem;params=id=BDPI-3332" wmlId="58"/>
    <p htmlId="polarion_55" wmlId="59"/>
    <h htmlId="polarion_wiki macro name=module-workitem;params=id=BDPI-3333" wmlId="60"/>
    <p htmlId="polarion_56" wmlId="61"/>
    <table htmlId="polarion_59" wmlId="62"/>
    <h htmlId="polarion_wiki macro name=module-workitem;params=id=BDPI-3334" wmlId="63"/>
    <p htmlId="polarion_61" wmlId="64"/>
    <p htmlId="polarion_62" wmlId="65"/>
    <p htmlId="polarion_63" wmlId="66"/>
    <p htmlId="polarion_64" wmlId="67"/>
    <h htmlId="polarion_wiki macro name=module-workitem;params=id=BDPI-3335" wmlId="69"/>
    <p htmlId="polarion_139" wmlId="70"/>
  </topLevelElements>
  <headingStyles>
    <style>
      <id>Heading1</id>
      <name>heading 1</name>
    </style>
    <style>
      <id>Heading2</id>
      <name>heading 2</name>
    </style>
    <style>
      <id>Heading3</id>
      <name>heading 3</name>
    </style>
    <style>
      <id>Heading4</id>
      <name>heading 4</name>
    </style>
    <style>
      <id>Heading5</id>
      <name>heading 5</name>
    </style>
    <style>
      <id>Heading6</id>
      <name>heading 6</name>
    </style>
    <style>
      <id>Heading7</id>
      <name>heading 7</name>
    </style>
    <style>
      <id>Heading8</id>
      <name>heading 8</name>
    </style>
    <style>
      <id>Heading9</id>
      <name>heading 9</name>
    </style>
  </headingStyles>
</roundTrip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F1C4429ABBE0DC4EBC7D6842245E7B7E" ma:contentTypeName="Document" ma:contentTypeScope="" ma:contentTypeVersion="2" ma:versionID="7e30651c474ceeeb83a8ee74cf257bcc">
  <xsd:schema xmlns:ns2="e1e4ef66-7abd-4ef2-8b29-dd8729c9ebbf" xmlns:p="http://schemas.microsoft.com/office/2006/metadata/properties" xmlns:xs="http://www.w3.org/2001/XMLSchema" xmlns:xsd="http://www.w3.org/2001/XMLSchema" ma:fieldsID="db4055898f56276deb5e156fe0bf0870" ma:root="true" ns2:_="" targetNamespace="http://schemas.microsoft.com/office/2006/metadata/properties">
    <xsd:import namespace="e1e4ef66-7abd-4ef2-8b29-dd8729c9ebbf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e1e4ef66-7abd-4ef2-8b29-dd8729c9ebbf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ns1:datastoreItem xmlns:ns1="http://schemas.openxmlformats.org/officeDocument/2006/customXml" ns1:itemID="{FD714CC2-433E-4A9D-97AE-0376320E498B}">
  <ns1:schemaRefs>
    <ns1:schemaRef ns1:uri="http://schemas.microsoft.com/office/infopath/2007/PartnerControls"/>
  </ns1:schemaRefs>
</ns1:datastoreItem>
</file>

<file path=customXml/itemProps2.xml><?xml version="1.0" encoding="utf-8"?>
<ns1:datastoreItem xmlns:ns1="http://schemas.openxmlformats.org/officeDocument/2006/customXml" ns1:itemID="{045B9186-B50E-4B5C-9A6E-70604C7E96FA}">
  <ns1:schemaRefs/>
</ns1:datastoreItem>
</file>

<file path=customXml/itemProps3.xml><?xml version="1.0" encoding="utf-8"?>
<ns1:datastoreItem xmlns:ns1="http://schemas.openxmlformats.org/officeDocument/2006/customXml" ns1:itemID="{5C4E2F91-59FA-49A6-8E6D-E8F01611E802}">
  <ns1:schemaRefs>
    <ns1:schemaRef ns1:uri="http://schemas.openxmlformats.org/officeDocument/2006/bibliography"/>
  </ns1:schemaRefs>
</ns1:datastoreItem>
</file>

<file path=customXml/itemProps4.xml><?xml version="1.0" encoding="utf-8"?>
<ns1:datastoreItem xmlns:ns1="http://schemas.openxmlformats.org/officeDocument/2006/customXml" ns1:itemID="{A01FD320-299F-4B84-A72F-9202C2295C4A}">
  <ns1:schemaRefs/>
</ns1:datastoreItem>
</file>

<file path=customXml/itemProps5.xml><?xml version="1.0" encoding="utf-8"?>
<ns1:datastoreItem xmlns:ns1="http://schemas.openxmlformats.org/officeDocument/2006/customXml" ns1:itemID="{5238F2BB-4832-4934-ABF7-4DEBD36C108B}">
  <ns1:schemaRefs>
    <ns1:schemaRef ns1:uri="http://schemas.openxmlformats.org/officeDocument/2006/bibliography"/>
  </ns1:schemaRefs>
</ns1:datastoreItem>
</file>

<file path=customXml/itemProps6.xml><?xml version="1.0" encoding="utf-8"?>
<ns1:datastoreItem xmlns:ns1="http://schemas.openxmlformats.org/officeDocument/2006/customXml" ns1:itemID="{6FBFFB11-CB40-4BED-8C9D-9EAAFE95D40B}">
  <ns1:schemaRefs>
    <ns1:schemaRef ns1:uri="http://schemas.microsoft.com/internal/obd"/>
  </ns1:schemaRefs>
</ns1:datastoreItem>
</file>

<file path=customXml/itemProps7.xml><?xml version="1.0" encoding="utf-8"?>
<ns1:datastoreItem xmlns:ns1="http://schemas.openxmlformats.org/officeDocument/2006/customXml" ns1:itemID="{BC7D0EEF-BFCE-4EA8-A1EC-AE16544F2692}">
  <ns1:schemaRefs>
    <ns1:schemaRef ns1:uri="http://schemas.microsoft.com/sharepoint/v3/contenttype/forms"/>
  </ns1:schemaRefs>
</ns1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6</properties:Pages>
  <properties:Words>1183</properties:Words>
  <properties:Characters>6749</properties:Characters>
  <properties:Lines>56</properties:Lines>
  <properties:Paragraphs>15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CS Qualification Test Plan</vt:lpstr>
    </vt:vector>
  </properties:TitlesOfParts>
  <properties:LinksUpToDate>false</properties:LinksUpToDate>
  <properties:CharactersWithSpaces>7917</properties:CharactersWithSpaces>
  <properties:SharedDoc>false</properties:SharedDoc>
  <properties:HLinks>
    <vt:vector baseType="variant" size="156"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_Toc325192074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_Toc325192073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_Toc325192072</vt:lpwstr>
      </vt:variant>
      <vt:variant>
        <vt:i4>1114175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_Toc325192071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_Toc325192070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_Toc325192069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_Toc325192068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_Toc325192067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_Toc325192066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_Toc325192065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_Toc325192064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_Toc325192063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_Toc325192062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_Toc325192061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_Toc325192060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_Toc325192059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_Toc325192058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_Toc325192057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_Toc325192056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_Toc325192055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_Toc325192054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_Toc325192053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_Toc325192052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_Toc325192051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_Toc325192050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_Toc325192049</vt:lpwstr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2019-06-18T03:13:00Z</dcterms:created>
  <dc:creator/>
  <cp:lastModifiedBy/>
  <dcterms:modified xmlns:xsi="http://www.w3.org/2001/XMLSchema-instance" xsi:type="dcterms:W3CDTF">2021-10-08T10:12:00Z</dcterms:modified>
  <cp:revision>1</cp:revision>
  <dc:title>CS Qualification Test Plan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ContentTypeId">
    <vt:lpwstr>0x010100F1C4429ABBE0DC4EBC7D6842245E7B7E</vt:lpwstr>
  </prop:property>
  <prop:property fmtid="{D5CDD505-2E9C-101B-9397-08002B2CF9AE}" pid="3" name="Polarion Module URI">
    <vt:lpwstr>subterra:data-service:objects:/default/BDPICSA${Module}{moduleFolder}8_ Master Test Plans#Qualification Protocol</vt:lpwstr>
  </prop:property>
  <prop:property fmtid="{D5CDD505-2E9C-101B-9397-08002B2CF9AE}" pid="4" name="Polarion Revision">
    <vt:lpwstr>68858</vt:lpwstr>
  </prop:property>
  <prop:property fmtid="{D5CDD505-2E9C-101B-9397-08002B2CF9AE}" pid="5" name="Polarion Field Info.1">
    <vt:lpwstr>Module.homePageContent</vt:lpwstr>
  </prop:property>
  <prop:property fmtid="{D5CDD505-2E9C-101B-9397-08002B2CF9AE}" pid="6" name="Polarion Field Info.2">
    <vt:lpwstr>WorkItem.description</vt:lpwstr>
  </prop:property>
  <prop:property fmtid="{D5CDD505-2E9C-101B-9397-08002B2CF9AE}" pid="7" name="Polarion Field Info.3">
    <vt:lpwstr>WorkItem.title</vt:lpwstr>
  </prop:property>
  <prop:property fmtid="{D5CDD505-2E9C-101B-9397-08002B2CF9AE}" pid="8" name="Polarion Field Info.4">
    <vt:lpwstr>not:WorkItem/toolchain/in_draft.qualificationReport</vt:lpwstr>
  </prop:property>
  <prop:property fmtid="{D5CDD505-2E9C-101B-9397-08002B2CF9AE}" pid="9" name="Polarion Field Info.5">
    <vt:lpwstr>not:WorkItem/toolchain/in_draft.timeSpentOnTools</vt:lpwstr>
  </prop:property>
  <prop:property fmtid="{D5CDD505-2E9C-101B-9397-08002B2CF9AE}" pid="10" name="Polarion Field Info.6">
    <vt:lpwstr>not:WorkItem/toolchain/in_approval.qualificationReport</vt:lpwstr>
  </prop:property>
  <prop:property fmtid="{D5CDD505-2E9C-101B-9397-08002B2CF9AE}" pid="11" name="Polarion Field Info.7">
    <vt:lpwstr>not:WorkItem/toolchain/in_approval.timeSpentOnTools</vt:lpwstr>
  </prop:property>
  <prop:property fmtid="{D5CDD505-2E9C-101B-9397-08002B2CF9AE}" pid="12" name="Polarion Field Info.8">
    <vt:lpwstr>not:WorkItem/toolchain/approved.qualificationReport</vt:lpwstr>
  </prop:property>
  <prop:property fmtid="{D5CDD505-2E9C-101B-9397-08002B2CF9AE}" pid="13" name="Polarion Field Info.9">
    <vt:lpwstr>not:WorkItem/toolchain/approved.timeSpentOnTools</vt:lpwstr>
  </prop:property>
  <prop:property fmtid="{D5CDD505-2E9C-101B-9397-08002B2CF9AE}" pid="14" name="Polarion Field Info.10">
    <vt:lpwstr>not:WorkItem/toolchain/rejected.qualificationReport</vt:lpwstr>
  </prop:property>
  <prop:property fmtid="{D5CDD505-2E9C-101B-9397-08002B2CF9AE}" pid="15" name="Polarion Field Info.11">
    <vt:lpwstr>not:WorkItem/toolchain/rejected.timeSpentOnTools</vt:lpwstr>
  </prop:property>
  <prop:property fmtid="{D5CDD505-2E9C-101B-9397-08002B2CF9AE}" pid="16" name="Polarion Field Info.12">
    <vt:lpwstr>not:WorkItem/toolchain/obsolete.qualificationReport</vt:lpwstr>
  </prop:property>
  <prop:property fmtid="{D5CDD505-2E9C-101B-9397-08002B2CF9AE}" pid="17" name="Polarion Field Info.13">
    <vt:lpwstr>not:WorkItem/toolchain/obsolete.timeSpentOnTools</vt:lpwstr>
  </prop:property>
  <prop:property fmtid="{D5CDD505-2E9C-101B-9397-08002B2CF9AE}" pid="18" name="Polarion Field Info.14">
    <vt:lpwstr>not:WorkItem/user_requirement/in_draft.ur_version</vt:lpwstr>
  </prop:property>
  <prop:property fmtid="{D5CDD505-2E9C-101B-9397-08002B2CF9AE}" pid="19" name="Polarion Field Info.15">
    <vt:lpwstr>not:WorkItem/user_requirement/in_approval.ur_version</vt:lpwstr>
  </prop:property>
  <prop:property fmtid="{D5CDD505-2E9C-101B-9397-08002B2CF9AE}" pid="20" name="Polarion Field Info.16">
    <vt:lpwstr>not:WorkItem/user_requirement/approved.ur_version</vt:lpwstr>
  </prop:property>
  <prop:property fmtid="{D5CDD505-2E9C-101B-9397-08002B2CF9AE}" pid="21" name="Polarion Field Info.17">
    <vt:lpwstr>not:WorkItem/user_requirement/rejected.ur_version</vt:lpwstr>
  </prop:property>
  <prop:property fmtid="{D5CDD505-2E9C-101B-9397-08002B2CF9AE}" pid="22" name="Polarion Field Info.18">
    <vt:lpwstr>not:WorkItem/user_requirement/obsolete.ur_version</vt:lpwstr>
  </prop:property>
  <prop:property fmtid="{D5CDD505-2E9C-101B-9397-08002B2CF9AE}" pid="23" name="Polarion Field Info.19">
    <vt:lpwstr>not:WorkItem/functional_requirement/in_draft.frs_version</vt:lpwstr>
  </prop:property>
  <prop:property fmtid="{D5CDD505-2E9C-101B-9397-08002B2CF9AE}" pid="24" name="Polarion Field Info.20">
    <vt:lpwstr>not:WorkItem/functional_requirement/in_approval.frs_version</vt:lpwstr>
  </prop:property>
  <prop:property fmtid="{D5CDD505-2E9C-101B-9397-08002B2CF9AE}" pid="25" name="Polarion Field Info.21">
    <vt:lpwstr>not:WorkItem/functional_requirement/approved.frs_version</vt:lpwstr>
  </prop:property>
  <prop:property fmtid="{D5CDD505-2E9C-101B-9397-08002B2CF9AE}" pid="26" name="Polarion Field Info.22">
    <vt:lpwstr>not:WorkItem/functional_requirement/rejected.frs_version</vt:lpwstr>
  </prop:property>
  <prop:property fmtid="{D5CDD505-2E9C-101B-9397-08002B2CF9AE}" pid="27" name="Polarion Field Info.23">
    <vt:lpwstr>not:WorkItem/functional_requirement/obsolete.frs_version</vt:lpwstr>
  </prop:property>
  <prop:property fmtid="{D5CDD505-2E9C-101B-9397-08002B2CF9AE}" pid="28" name="Polarion Field Info.24">
    <vt:lpwstr>not:WorkItem/designspecification/in_draft.ds_version</vt:lpwstr>
  </prop:property>
  <prop:property fmtid="{D5CDD505-2E9C-101B-9397-08002B2CF9AE}" pid="29" name="Polarion Field Info.25">
    <vt:lpwstr>not:WorkItem/designspecification/in_approval.ds_version</vt:lpwstr>
  </prop:property>
  <prop:property fmtid="{D5CDD505-2E9C-101B-9397-08002B2CF9AE}" pid="30" name="Polarion Field Info.26">
    <vt:lpwstr>not:WorkItem/designspecification/approved.ds_version</vt:lpwstr>
  </prop:property>
  <prop:property fmtid="{D5CDD505-2E9C-101B-9397-08002B2CF9AE}" pid="31" name="Polarion Field Info.27">
    <vt:lpwstr>not:WorkItem/designspecification/rejected.ds_version</vt:lpwstr>
  </prop:property>
  <prop:property fmtid="{D5CDD505-2E9C-101B-9397-08002B2CF9AE}" pid="32" name="Polarion Field Info.28">
    <vt:lpwstr>not:WorkItem/designspecification/obsolete.ds_version</vt:lpwstr>
  </prop:property>
  <prop:property fmtid="{D5CDD505-2E9C-101B-9397-08002B2CF9AE}" pid="33" name="Polarion Field Info.29">
    <vt:lpwstr>not:WorkItem/test_script_IQ/in_draft.iq_version</vt:lpwstr>
  </prop:property>
  <prop:property fmtid="{D5CDD505-2E9C-101B-9397-08002B2CF9AE}" pid="34" name="Polarion Field Info.30">
    <vt:lpwstr>not:WorkItem/test_script_IQ/pre_approval.iq_version</vt:lpwstr>
  </prop:property>
  <prop:property fmtid="{D5CDD505-2E9C-101B-9397-08002B2CF9AE}" pid="35" name="Polarion Field Info.31">
    <vt:lpwstr>not:WorkItem/test_script_IQ/post_approved.iq_version</vt:lpwstr>
  </prop:property>
  <prop:property fmtid="{D5CDD505-2E9C-101B-9397-08002B2CF9AE}" pid="36" name="Polarion Field Info.32">
    <vt:lpwstr>not:WorkItem/test_script_IQ/rejected.iq_version</vt:lpwstr>
  </prop:property>
  <prop:property fmtid="{D5CDD505-2E9C-101B-9397-08002B2CF9AE}" pid="37" name="Polarion Field Info.33">
    <vt:lpwstr>not:WorkItem/test_script_IQ/obsolete.iq_version</vt:lpwstr>
  </prop:property>
  <prop:property fmtid="{D5CDD505-2E9C-101B-9397-08002B2CF9AE}" pid="38" name="Polarion Field Info.34">
    <vt:lpwstr>not:WorkItem/test_script_OQ/in_draft.oq_version</vt:lpwstr>
  </prop:property>
  <prop:property fmtid="{D5CDD505-2E9C-101B-9397-08002B2CF9AE}" pid="39" name="Polarion Field Info.35">
    <vt:lpwstr>not:WorkItem/test_script_OQ/pre_approval.severity</vt:lpwstr>
  </prop:property>
  <prop:property fmtid="{D5CDD505-2E9C-101B-9397-08002B2CF9AE}" pid="40" name="Polarion Field Info.36">
    <vt:lpwstr>not:WorkItem/test_script_OQ/post_approved.oq_version</vt:lpwstr>
  </prop:property>
  <prop:property fmtid="{D5CDD505-2E9C-101B-9397-08002B2CF9AE}" pid="41" name="Polarion Field Info.37">
    <vt:lpwstr>not:WorkItem/test_script_OQ/rejected.oq_version</vt:lpwstr>
  </prop:property>
  <prop:property fmtid="{D5CDD505-2E9C-101B-9397-08002B2CF9AE}" pid="42" name="Polarion Field Info.38">
    <vt:lpwstr>not:WorkItem/test_script_OQ/obsolete.oq_version</vt:lpwstr>
  </prop:property>
  <prop:property fmtid="{D5CDD505-2E9C-101B-9397-08002B2CF9AE}" pid="43" name="Polarion Field Info.39">
    <vt:lpwstr>not:WorkItem/unscriptedTest/rejected.@all</vt:lpwstr>
  </prop:property>
  <prop:property fmtid="{D5CDD505-2E9C-101B-9397-08002B2CF9AE}" pid="44" name="Polarion Field Info.40">
    <vt:lpwstr>not:WorkItem/unscriptedTest/rejected.-linkedWorkItems</vt:lpwstr>
  </prop:property>
  <prop:property fmtid="{D5CDD505-2E9C-101B-9397-08002B2CF9AE}" pid="45" name="Polarion Field Info.41">
    <vt:lpwstr>not:WorkItem/defect/approved.@all</vt:lpwstr>
  </prop:property>
  <prop:property fmtid="{D5CDD505-2E9C-101B-9397-08002B2CF9AE}" pid="46" name="Polarion Field Info.42">
    <vt:lpwstr>not:WorkItem/defect/approved.-linkedWorkItems</vt:lpwstr>
  </prop:property>
  <prop:property fmtid="{D5CDD505-2E9C-101B-9397-08002B2CF9AE}" pid="47" name="Polarion Field Info.43">
    <vt:lpwstr>not:WorkItem/changerequest/in_draft.version</vt:lpwstr>
  </prop:property>
  <prop:property fmtid="{D5CDD505-2E9C-101B-9397-08002B2CF9AE}" pid="48" name="Polarion Field Info.44">
    <vt:lpwstr>not:WorkItem/changerequest/in_approval.version</vt:lpwstr>
  </prop:property>
  <prop:property fmtid="{D5CDD505-2E9C-101B-9397-08002B2CF9AE}" pid="49" name="Polarion Field Info.45">
    <vt:lpwstr>not:WorkItem/changerequest/approved.version</vt:lpwstr>
  </prop:property>
  <prop:property fmtid="{D5CDD505-2E9C-101B-9397-08002B2CF9AE}" pid="50" name="Polarion Field Info.46">
    <vt:lpwstr>not:WorkItem/changerequest/rejected.version</vt:lpwstr>
  </prop:property>
  <prop:property fmtid="{D5CDD505-2E9C-101B-9397-08002B2CF9AE}" pid="51" name="Polarion Field Info.47">
    <vt:lpwstr>not:WorkItem/changerequest/obsolete.version</vt:lpwstr>
  </prop:property>
  <prop:property fmtid="{D5CDD505-2E9C-101B-9397-08002B2CF9AE}" pid="52" name="Polarion Field Info.48">
    <vt:lpwstr>not:WorkItem/document/approved.@all</vt:lpwstr>
  </prop:property>
  <prop:property fmtid="{D5CDD505-2E9C-101B-9397-08002B2CF9AE}" pid="53" name="Polarion Field Info.49">
    <vt:lpwstr>not:WorkItem/document/approved.-linkedWorkItems</vt:lpwstr>
  </prop:property>
  <prop:property fmtid="{D5CDD505-2E9C-101B-9397-08002B2CF9AE}" pid="54" name="Polarion Field Info.50">
    <vt:lpwstr>not:WorkItem/document/rejected.@all</vt:lpwstr>
  </prop:property>
  <prop:property fmtid="{D5CDD505-2E9C-101B-9397-08002B2CF9AE}" pid="55" name="Polarion Field Info.51">
    <vt:lpwstr>not:WorkItem/document/rejected.-linkedWorkItems</vt:lpwstr>
  </prop:property>
  <prop:property fmtid="{D5CDD505-2E9C-101B-9397-08002B2CF9AE}" pid="56" name="Polarion Field Info.52">
    <vt:lpwstr>not:WorkItem/gxp/approved.@all</vt:lpwstr>
  </prop:property>
  <prop:property fmtid="{D5CDD505-2E9C-101B-9397-08002B2CF9AE}" pid="57" name="Polarion Field Info.53">
    <vt:lpwstr>not:WorkItem/gxp/approved.-linkedWorkItems</vt:lpwstr>
  </prop:property>
  <prop:property fmtid="{D5CDD505-2E9C-101B-9397-08002B2CF9AE}" pid="58" name="Polarion Field Info.54">
    <vt:lpwstr>not:WorkItem/gxp/rejected.@all</vt:lpwstr>
  </prop:property>
  <prop:property fmtid="{D5CDD505-2E9C-101B-9397-08002B2CF9AE}" pid="59" name="Polarion Field Info.55">
    <vt:lpwstr>not:WorkItem/gxp/rejected.-linkedWorkItems</vt:lpwstr>
  </prop:property>
</prop:Properties>
</file>