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-1162920109"/>
        <w:docPartObj>
          <w:docPartGallery w:val="Table of Contents"/>
          <w:docPartUnique/>
        </w:docPartObj>
      </w:sdtPr>
      <w:sdtEndPr>
        <w:rPr>
          <w:rFonts w:ascii="Arial" w:hAnsi="Arial" w:eastAsia="MS Mincho"/>
          <w:b/>
          <w:bCs/>
          <w:noProof/>
        </w:rPr>
      </w:sdtEndPr>
      <w:sdtContent>
        <w:p w:rsidRPr="00B43DC6" w:rsidR="00C93285" w:rsidP="00C93285" w:rsidRDefault="00C93285">
          <w:pPr>
            <w:pStyle w:val="TOCHeading"/>
            <w:rPr>
              <w:rFonts w:ascii="Arial" w:hAnsi="Arial" w:cs="Arial"/>
              <w:color w:val="000000" w:themeColor="text1"/>
              <w:sz w:val="20"/>
              <w:szCs w:val="20"/>
            </w:rPr>
          </w:pPr>
          <w:r w:rsidRPr="00B43DC6">
            <w:rPr>
              <w:rFonts w:ascii="Arial" w:hAnsi="Arial" w:cs="Arial"/>
              <w:color w:val="000000" w:themeColor="text1"/>
              <w:sz w:val="20"/>
              <w:szCs w:val="20"/>
            </w:rPr>
            <w:t>Table of Contents</w:t>
          </w:r>
        </w:p>
        <w:p w:rsidR="00F348C6" w:rsidRDefault="00C93285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r w:rsidRPr="005D646B">
            <w:rPr>
              <w:i/>
              <w:iCs/>
            </w:rPr>
            <w:fldChar w:fldCharType="begin"/>
          </w:r>
          <w:r w:rsidRPr="005D646B">
            <w:instrText xml:space="preserve"> TOC \o "1-3" \h \z \u </w:instrText>
          </w:r>
          <w:r w:rsidRPr="005D646B">
            <w:rPr>
              <w:i/>
              <w:iCs/>
            </w:rPr>
            <w:fldChar w:fldCharType="separate"/>
          </w:r>
          <w:r>
            <w:rPr>
              <w:i/>
            </w:rPr>
            <w:t>Please update the table of contents.</w:t>
          </w:r>
        </w:p>
        <w:p w:rsidR="00C93285" w:rsidP="00C93285" w:rsidRDefault="00C93285">
          <w:pPr>
            <w:rPr>
              <w:b/>
              <w:bCs/>
              <w:noProof/>
              <w:sz w:val="24"/>
              <w:szCs w:val="24"/>
            </w:rPr>
          </w:pPr>
          <w:r w:rsidRPr="005D646B">
            <w:rPr>
              <w:b/>
              <w:bCs/>
              <w:noProof/>
              <w:sz w:val="24"/>
              <w:szCs w:val="24"/>
            </w:rPr>
            <w:fldChar w:fldCharType="end"/>
          </w:r>
          <w:r w:rsidR="005C584F">
            <w:rPr>
              <w:b/>
              <w:bCs/>
              <w:noProof/>
              <w:sz w:val="24"/>
              <w:szCs w:val="24"/>
            </w:rPr>
            <w:tab/>
          </w:r>
        </w:p>
      </w:sdtContent>
    </w:sdt>
    <w:p>
      <w:pPr>
        <w:pStyle w:val="Normal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Caption"/>
      </w:pPr>
      <w:r>
        <w:t>Caption</w:t>
      </w:r>
    </w:p>
    <w:p>
      <w:pPr/>
    </w:p>
    <w:sectPr w:rsidR="006804A5" w:rsidSect="00EF0E04">
      <w:headerReference w:type="default" r:id="rId18"/>
      <w:footerReference w:type="default" r:id="rId19"/>
      <w:pgSz w:w="12240" w:h="15840" w:code="1"/>
      <w:pgMar w:top="1267" w:right="1440" w:bottom="1008" w:left="1440" w:header="677" w:footer="432" w:gutter="0"/>
      <w:cols w:space="720"/>
      <w:docGrid w:linePitch="272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18447A" w:rsidRDefault="0018447A">
      <w:r>
        <w:separator/>
      </w:r>
    </w:p>
    <w:p w:rsidR="0018447A" w:rsidRDefault="0018447A"/>
  </w:endnote>
  <w:endnote w:type="continuationSeparator" w:id="0">
    <w:p w:rsidR="0018447A" w:rsidRDefault="0018447A">
      <w:r>
        <w:continuationSeparator/>
      </w:r>
    </w:p>
    <w:p w:rsidR="0018447A" w:rsidRDefault="0018447A"/>
  </w:endnote>
  <w:endnote w:type="continuationNotice" w:id="1">
    <w:p w:rsidR="0018447A" w:rsidRDefault="0018447A">
      <w:pPr>
        <w:spacing w:before="0" w:after="0"/>
      </w:pP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sdt>
    <w:sdtPr>
      <w:id w:val="-1705238520"/>
      <w:docPartObj>
        <w:docPartGallery w:val="Page Numbers (Top of Page)"/>
        <w:docPartUnique/>
      </w:docPartObj>
    </w:sdtPr>
    <w:sdtEndPr/>
    <w:sdtContent>
      <w:p w:rsidRPr="00142D0B" w:rsidR="00783F5E" w:rsidP="00142D0B" w:rsidRDefault="00142D0B">
        <w:pPr>
          <w:pStyle w:val="Footer"/>
          <w:spacing w:after="0"/>
          <w:rPr>
            <w:sz w:val="24"/>
            <w:szCs w:val="24"/>
          </w:rPr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9</w:t>
        </w:r>
        <w:r>
          <w:rPr>
            <w:b/>
            <w:bCs/>
            <w:szCs w:val="24"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18447A" w:rsidRDefault="0018447A">
      <w:r>
        <w:separator/>
      </w:r>
    </w:p>
    <w:p w:rsidR="0018447A" w:rsidRDefault="0018447A"/>
  </w:footnote>
  <w:footnote w:type="continuationSeparator" w:id="0">
    <w:p w:rsidR="0018447A" w:rsidRDefault="0018447A">
      <w:r>
        <w:continuationSeparator/>
      </w:r>
    </w:p>
    <w:p w:rsidR="0018447A" w:rsidRDefault="0018447A"/>
  </w:footnote>
  <w:footnote w:type="continuationNotice" w:id="1">
    <w:p w:rsidR="0018447A" w:rsidRDefault="0018447A">
      <w:pPr>
        <w:spacing w:before="0" w:after="0"/>
      </w:pP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W w:w="10505" w:type="dxa"/>
      <w:tblInd w:w="-245" w:type="dxa"/>
      <w:tblCellMar>
        <w:top w:w="72" w:type="dxa"/>
        <w:left w:w="115" w:type="dxa"/>
        <w:right w:w="115" w:type="dxa"/>
      </w:tblCellMar>
      <w:tblLook w:val="04A0"/>
    </w:tblPr>
    <w:tblGrid>
      <w:gridCol w:w="2880"/>
      <w:gridCol w:w="1865"/>
      <w:gridCol w:w="5760"/>
    </w:tblGrid>
    <w:tr w:rsidRPr="00467FBD" w:rsidR="00142D0B" w:rsidTr="009F2972">
      <w:trPr>
        <w:trHeight w:val="510"/>
      </w:trPr>
      <w:tc>
        <w:tcPr>
          <w:tcW w:w="2880" w:type="dxa"/>
          <w:hideMark/>
        </w:tcPr>
        <w:p w:rsidRPr="00151709" w:rsidR="00142D0B" w:rsidP="00142D0B" w:rsidRDefault="00142D0B">
          <w:pPr>
            <w:pStyle w:val="Header"/>
            <w:rPr>
              <w:rFonts w:cs="Arial"/>
              <w:b/>
              <w:sz w:val="22"/>
            </w:rPr>
          </w:pPr>
          <w:r w:rsidRPr="00E01165">
            <w:rPr>
              <w:noProof/>
              <w:color w:val="595959" w:themeColor="text1" w:themeTint="A6"/>
              <w:lang w:eastAsia="zh-CN"/>
            </w:rPr>
            <w:drawing>
              <wp:inline distT="0" distB="0" distL="0" distR="0">
                <wp:extent cx="1597170" cy="253950"/>
                <wp:effectExtent l="0" t="0" r="0" b="0"/>
                <wp:docPr id="1" name="Picture 0" descr="A picture containing text, clock&#10;&#10;Description automatically generated">
                  <a:hlinkClick r:id="rId1"/>
                </wp:docPr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1" name="Picture 0" descr="A picture containing text, clock&#10;&#10;Description automatically generated">
                          <a:hlinkClick r:id="rId1"/>
                        </pic:cNvPr>
                        <pic:cNvPicPr/>
                      </pic:nvPicPr>
                      <pic:blipFill>
                        <a:blip cstate="print" r:embed="rId2">
                          <a:extLst>
                            <a:ext uri="{28A0092B-C50C-407E-A947-70E740481C1C}">
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7170" cy="25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65" w:type="dxa"/>
          <w:hideMark/>
        </w:tcPr>
        <w:p w:rsidRPr="00151709" w:rsidR="00142D0B" w:rsidP="00142D0B" w:rsidRDefault="00142D0B">
          <w:pPr>
            <w:pStyle w:val="Header"/>
            <w:jc w:val="right"/>
            <w:rPr>
              <w:rFonts w:cs="Arial"/>
              <w:b/>
              <w:sz w:val="22"/>
            </w:rPr>
          </w:pPr>
        </w:p>
      </w:tc>
      <w:tc>
        <w:tcPr>
          <w:tcW w:w="5760" w:type="dxa"/>
          <w:hideMark/>
        </w:tcPr>
        <w:p w:rsidR="00142D0B" w:rsidP="00142D0B" w:rsidRDefault="00142D0B">
          <w:pPr>
            <w:pStyle w:val="Header"/>
            <w:ind w:left="1867"/>
            <w:jc w:val="right"/>
            <w:rPr>
              <w:rFonts w:cs="Arial"/>
              <w:bCs/>
              <w:iCs/>
              <w:sz w:val="22"/>
              <w:lang w:val="fr-FR"/>
            </w:rPr>
          </w:pPr>
          <w:proofErr w:type="spellStart"/>
          <w:r>
            <w:rPr>
              <w:rFonts w:cs="Arial"/>
              <w:bCs/>
              <w:iCs/>
              <w:sz w:val="22"/>
              <w:lang w:val="fr-FR"/>
            </w:rPr>
            <w:t>Polarion</w:t>
          </w:r>
          <w:proofErr w:type="spellEnd"/>
          <w:r>
            <w:rPr>
              <w:rFonts w:cs="Arial"/>
              <w:bCs/>
              <w:iCs/>
              <w:sz w:val="22"/>
              <w:lang w:val="fr-FR"/>
            </w:rPr>
            <w:t xml:space="preserve"> </w:t>
          </w:r>
          <w:ins w:author="Phani Devarakonda" w:date="2021-10-08T14:47:00Z" w:id="123">
            <w:r w:rsidRPr="00442551" w:rsidR="006C5794">
              <w:rPr>
                <w:b/>
                <w:bCs/>
                <w:color w:val="00B050"/>
              </w:rPr>
              <w:t xml:space="preserve">&lt;Company </w:t>
            </w:r>
            <w:r w:rsidR="006C5794">
              <w:rPr>
                <w:b/>
                <w:bCs/>
                <w:color w:val="00B050"/>
              </w:rPr>
              <w:t>Name</w:t>
            </w:r>
            <w:r w:rsidRPr="00442551" w:rsidR="006C5794">
              <w:rPr>
                <w:b/>
                <w:bCs/>
                <w:color w:val="00B050"/>
              </w:rPr>
              <w:t>&gt;</w:t>
            </w:r>
          </w:ins>
          <w:del w:author="Phani Devarakonda" w:date="2021-10-08T14:47:00Z" w:id="124">
            <w:r w:rsidRPr="00ED32A6" w:rsidDel="006C5794">
              <w:rPr>
                <w:rFonts w:cs="Arial"/>
                <w:bCs/>
                <w:iCs/>
                <w:sz w:val="22"/>
                <w:lang w:val="fr-FR"/>
              </w:rPr>
              <w:delText>BD-PI</w:delText>
            </w:r>
            <w:r w:rsidDel="006C5794">
              <w:rPr>
                <w:rFonts w:cs="Arial"/>
                <w:bCs/>
                <w:iCs/>
                <w:sz w:val="22"/>
                <w:lang w:val="fr-FR"/>
              </w:rPr>
              <w:delText xml:space="preserve"> &amp; BD-MDS</w:delText>
            </w:r>
          </w:del>
        </w:p>
        <w:p w:rsidRPr="00ED32A6" w:rsidR="00142D0B" w:rsidP="00142D0B" w:rsidRDefault="00142D0B">
          <w:pPr>
            <w:pStyle w:val="Header"/>
            <w:ind w:left="3037"/>
            <w:jc w:val="right"/>
            <w:rPr>
              <w:rFonts w:cs="Arial"/>
              <w:b/>
              <w:bCs/>
              <w:iCs/>
              <w:sz w:val="22"/>
              <w:lang w:val="fr-FR"/>
            </w:rPr>
          </w:pPr>
          <w:r w:rsidRPr="00ED32A6">
            <w:rPr>
              <w:rFonts w:cs="Arial"/>
              <w:bCs/>
              <w:iCs/>
              <w:sz w:val="22"/>
              <w:lang w:val="fr-FR"/>
            </w:rPr>
            <w:t xml:space="preserve">Validation </w:t>
          </w:r>
          <w:r>
            <w:rPr>
              <w:rFonts w:cs="Arial"/>
              <w:bCs/>
              <w:iCs/>
              <w:sz w:val="22"/>
              <w:lang w:val="fr-FR"/>
            </w:rPr>
            <w:t>Summary Report</w:t>
          </w:r>
        </w:p>
      </w:tc>
    </w:tr>
  </w:tbl>
  <w:p w:rsidR="00783F5E" w:rsidP="00C93285" w:rsidRDefault="00783F5E">
    <w:pPr>
      <w:tabs>
        <w:tab w:val="clear" w:pos="677"/>
        <w:tab w:val="left" w:pos="3630"/>
      </w:tabs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069000FE"/>
    <w:multiLevelType w:val="hybridMultilevel"/>
    <w:tmpl w:val="905A59FA"/>
    <w:lvl w:ilvl="0" w:tplc="00BE2C6C">
      <w:start w:val="1"/>
      <w:numFmt w:val="bullet"/>
      <w:lvlText w:val="•"/>
      <w:lvlJc w:val="left"/>
      <w:pPr>
        <w:ind w:left="360" w:leftChars="180" w:hanging="360"/>
      </w:pPr>
    </w:lvl>
    <w:lvl w:ilvl="1" w:tplc="00BE2C6C">
      <w:start w:val="1"/>
      <w:numFmt w:val="bullet"/>
      <w:lvlText w:val="•"/>
      <w:lvlJc w:val="left"/>
      <w:pPr>
        <w:ind w:left="720" w:leftChars="360" w:hanging="360"/>
      </w:pPr>
    </w:lvl>
    <w:lvl w:ilvl="2" w:tplc="00BE2C6C">
      <w:start w:val="1"/>
      <w:numFmt w:val="bullet"/>
      <w:lvlText w:val="•"/>
      <w:lvlJc w:val="left"/>
      <w:pPr>
        <w:ind w:left="1080" w:leftChars="540" w:hanging="360"/>
      </w:pPr>
    </w:lvl>
    <w:lvl w:ilvl="3" w:tplc="00BE2C6C">
      <w:start w:val="1"/>
      <w:numFmt w:val="bullet"/>
      <w:lvlText w:val="•"/>
      <w:lvlJc w:val="left"/>
      <w:pPr>
        <w:ind w:left="1440" w:leftChars="720" w:hanging="360"/>
      </w:pPr>
    </w:lvl>
    <w:lvl w:ilvl="4" w:tplc="00BE2C6C">
      <w:start w:val="1"/>
      <w:numFmt w:val="bullet"/>
      <w:lvlText w:val="•"/>
      <w:lvlJc w:val="left"/>
      <w:pPr>
        <w:ind w:left="1800" w:leftChars="900" w:hanging="360"/>
      </w:pPr>
    </w:lvl>
    <w:lvl w:ilvl="5" w:tplc="00BE2C6C">
      <w:start w:val="1"/>
      <w:numFmt w:val="bullet"/>
      <w:lvlText w:val="•"/>
      <w:lvlJc w:val="left"/>
      <w:pPr>
        <w:ind w:left="2160" w:leftChars="1080" w:hanging="360"/>
      </w:pPr>
    </w:lvl>
    <w:lvl w:ilvl="6" w:tplc="00BE2C6C">
      <w:start w:val="1"/>
      <w:numFmt w:val="bullet"/>
      <w:lvlText w:val="•"/>
      <w:lvlJc w:val="left"/>
      <w:pPr>
        <w:ind w:left="2520" w:leftChars="1260" w:hanging="360"/>
      </w:pPr>
    </w:lvl>
    <w:lvl w:ilvl="7" w:tplc="00BE2C6C">
      <w:start w:val="1"/>
      <w:numFmt w:val="bullet"/>
      <w:lvlText w:val="•"/>
      <w:lvlJc w:val="left"/>
      <w:pPr>
        <w:ind w:left="2880" w:leftChars="1440" w:hanging="360"/>
      </w:pPr>
    </w:lvl>
    <w:lvl w:ilvl="8" w:tplc="00BE2C6C">
      <w:start w:val="1"/>
      <w:numFmt w:val="bullet"/>
      <w:lvlText w:val="•"/>
      <w:lvlJc w:val="left"/>
      <w:pPr>
        <w:ind w:left="3240" w:leftChars="1620" w:hanging="360"/>
      </w:pPr>
    </w:lvl>
  </w:abstractNum>
  <w:abstractNum w:abstractNumId="1">
    <w:nsid w:val="0DF4744D"/>
    <w:multiLevelType w:val="hybridMultilevel"/>
    <w:tmpl w:val="F9A4A3B0"/>
    <w:lvl w:ilvl="0" w:tplc="0D52876A">
      <w:start w:val="1"/>
      <w:numFmt w:val="bullet"/>
      <w:pStyle w:val="Heading1List"/>
      <w:lvlText w:val=""/>
      <w:lvlJc w:val="left"/>
      <w:pPr>
        <w:ind w:left="198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42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2">
    <w:nsid w:val="14E83B06"/>
    <w:multiLevelType w:val="hybridMultilevel"/>
    <w:tmpl w:val="221CF9D8"/>
    <w:lvl w:ilvl="0" w:tplc="04090001">
      <w:start w:val="1"/>
      <w:numFmt w:val="bullet"/>
      <w:lvlText w:val=""/>
      <w:lvlJc w:val="left"/>
      <w:pPr>
        <w:ind w:left="1152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3">
    <w:nsid w:val="240C1605"/>
    <w:multiLevelType w:val="multilevel"/>
    <w:tmpl w:val="81D8ABF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noProof w:val="false"/>
        <w:vanish w:val="false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false"/>
      </w:rPr>
    </w:lvl>
    <w:lvl w:ilvl="2">
      <w:start w:val="1"/>
      <w:numFmt w:val="decimal"/>
      <w:lvlText w:val="%1.%2.%3"/>
      <w:lvlJc w:val="left"/>
      <w:pPr>
        <w:tabs>
          <w:tab w:val="num" w:pos="4770"/>
        </w:tabs>
        <w:ind w:left="4770" w:hanging="720"/>
      </w:pPr>
      <w:rPr>
        <w:rFonts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noProof w:val="false"/>
        <w:vanish w:val="false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fals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ADB439F"/>
    <w:multiLevelType w:val="multilevel"/>
    <w:tmpl w:val="0DFE2B16"/>
    <w:lvl w:ilvl="0">
      <w:start w:val="3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2DC811D4"/>
    <w:multiLevelType w:val="hybridMultilevel"/>
    <w:tmpl w:val="3B4AD77A"/>
    <w:lvl w:ilvl="0" w:tplc="04090001">
      <w:start w:val="1"/>
      <w:numFmt w:val="bullet"/>
      <w:lvlText w:val=""/>
      <w:lvlJc w:val="left"/>
      <w:pPr>
        <w:ind w:left="198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42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6">
    <w:nsid w:val="3E76689F"/>
    <w:multiLevelType w:val="hybridMultilevel"/>
    <w:tmpl w:val="DA9ACFD0"/>
    <w:lvl w:ilvl="0" w:tplc="04090001">
      <w:start w:val="1"/>
      <w:numFmt w:val="bullet"/>
      <w:lvlText w:val=""/>
      <w:lvlJc w:val="left"/>
      <w:pPr>
        <w:ind w:left="114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68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588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308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028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748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468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188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908" w:hanging="360"/>
      </w:pPr>
      <w:rPr>
        <w:rFonts w:hint="default" w:ascii="Wingdings" w:hAnsi="Wingdings"/>
      </w:rPr>
    </w:lvl>
  </w:abstractNum>
  <w:abstractNum w:abstractNumId="7">
    <w:nsid w:val="409E2E23"/>
    <w:multiLevelType w:val="hybridMultilevel"/>
    <w:tmpl w:val="4344F9BA"/>
    <w:lvl w:ilvl="0" w:tplc="00BE2C6C">
      <w:start w:val="1"/>
      <w:numFmt w:val="bullet"/>
      <w:lvlText w:val="•"/>
      <w:lvlJc w:val="left"/>
      <w:pPr>
        <w:ind w:left="360" w:leftChars="180" w:hanging="360"/>
      </w:pPr>
    </w:lvl>
    <w:lvl w:ilvl="1" w:tplc="00BE2C6C">
      <w:start w:val="1"/>
      <w:numFmt w:val="bullet"/>
      <w:lvlText w:val="•"/>
      <w:lvlJc w:val="left"/>
      <w:pPr>
        <w:ind w:left="720" w:leftChars="360" w:hanging="360"/>
      </w:pPr>
    </w:lvl>
    <w:lvl w:ilvl="2" w:tplc="00BE2C6C">
      <w:start w:val="1"/>
      <w:numFmt w:val="bullet"/>
      <w:lvlText w:val="•"/>
      <w:lvlJc w:val="left"/>
      <w:pPr>
        <w:ind w:left="1080" w:leftChars="540" w:hanging="360"/>
      </w:pPr>
    </w:lvl>
    <w:lvl w:ilvl="3" w:tplc="00BE2C6C">
      <w:start w:val="1"/>
      <w:numFmt w:val="bullet"/>
      <w:lvlText w:val="•"/>
      <w:lvlJc w:val="left"/>
      <w:pPr>
        <w:ind w:left="1440" w:leftChars="720" w:hanging="360"/>
      </w:pPr>
    </w:lvl>
    <w:lvl w:ilvl="4" w:tplc="00BE2C6C">
      <w:start w:val="1"/>
      <w:numFmt w:val="bullet"/>
      <w:lvlText w:val="•"/>
      <w:lvlJc w:val="left"/>
      <w:pPr>
        <w:ind w:left="1800" w:leftChars="900" w:hanging="360"/>
      </w:pPr>
    </w:lvl>
    <w:lvl w:ilvl="5" w:tplc="00BE2C6C">
      <w:start w:val="1"/>
      <w:numFmt w:val="bullet"/>
      <w:lvlText w:val="•"/>
      <w:lvlJc w:val="left"/>
      <w:pPr>
        <w:ind w:left="2160" w:leftChars="1080" w:hanging="360"/>
      </w:pPr>
    </w:lvl>
    <w:lvl w:ilvl="6" w:tplc="00BE2C6C">
      <w:start w:val="1"/>
      <w:numFmt w:val="bullet"/>
      <w:lvlText w:val="•"/>
      <w:lvlJc w:val="left"/>
      <w:pPr>
        <w:ind w:left="2520" w:leftChars="1260" w:hanging="360"/>
      </w:pPr>
    </w:lvl>
    <w:lvl w:ilvl="7" w:tplc="00BE2C6C">
      <w:start w:val="1"/>
      <w:numFmt w:val="bullet"/>
      <w:lvlText w:val="•"/>
      <w:lvlJc w:val="left"/>
      <w:pPr>
        <w:ind w:left="2880" w:leftChars="1440" w:hanging="360"/>
      </w:pPr>
    </w:lvl>
    <w:lvl w:ilvl="8" w:tplc="00BE2C6C">
      <w:start w:val="1"/>
      <w:numFmt w:val="bullet"/>
      <w:lvlText w:val="•"/>
      <w:lvlJc w:val="left"/>
      <w:pPr>
        <w:ind w:left="3240" w:leftChars="1620" w:hanging="360"/>
      </w:pPr>
    </w:lvl>
  </w:abstractNum>
  <w:abstractNum w:abstractNumId="8">
    <w:nsid w:val="417B5E6B"/>
    <w:multiLevelType w:val="multilevel"/>
    <w:tmpl w:val="D86EB0D2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decimal"/>
      <w:pStyle w:val="Heading4"/>
      <w:suff w:val="space"/>
      <w:lvlText w:val="%1.%2.%3.%4"/>
      <w:lvlJc w:val="left"/>
    </w:lvl>
    <w:lvl w:ilvl="4">
      <w:start w:val="1"/>
      <w:numFmt w:val="decimal"/>
      <w:pStyle w:val="Heading5"/>
      <w:suff w:val="space"/>
      <w:lvlText w:val="%1.%2.%3.%4.%5"/>
      <w:lvlJc w:val="left"/>
    </w:lvl>
    <w:lvl w:ilvl="5">
      <w:start w:val="1"/>
      <w:numFmt w:val="decimal"/>
      <w:pStyle w:val="Heading6"/>
      <w:suff w:val="space"/>
      <w:lvlText w:val="%1.%2.%3.%4.%5.%6"/>
      <w:lvlJc w:val="left"/>
    </w:lvl>
    <w:lvl w:ilvl="6">
      <w:start w:val="1"/>
      <w:numFmt w:val="decimal"/>
      <w:pStyle w:val="Heading7"/>
      <w:suff w:val="space"/>
      <w:lvlText w:val="%1.%2.%3.%4.%5.%6.%7"/>
      <w:lvlJc w:val="left"/>
    </w:lvl>
    <w:lvl w:ilvl="7">
      <w:start w:val="1"/>
      <w:numFmt w:val="decimal"/>
      <w:pStyle w:val="Heading8"/>
      <w:suff w:val="space"/>
      <w:lvlText w:val="%1.%2.%3.%4.%5.%6.%7.%8"/>
      <w:lvlJc w:val="left"/>
    </w:lvl>
    <w:lvl w:ilvl="8">
      <w:start w:val="1"/>
      <w:numFmt w:val="decimal"/>
      <w:pStyle w:val="Heading9"/>
      <w:suff w:val="space"/>
      <w:lvlText w:val="%1.%2.%3.%4.%5.%6.%7.%8.%9"/>
      <w:lvlJc w:val="left"/>
    </w:lvl>
  </w:abstractNum>
  <w:abstractNum w:abstractNumId="9">
    <w:nsid w:val="62290E14"/>
    <w:multiLevelType w:val="hybridMultilevel"/>
    <w:tmpl w:val="8976FB58"/>
    <w:lvl w:ilvl="0" w:tplc="00BE2C6C">
      <w:start w:val="1"/>
      <w:numFmt w:val="bullet"/>
      <w:lvlText w:val="•"/>
      <w:lvlJc w:val="left"/>
      <w:pPr>
        <w:ind w:left="360" w:leftChars="180" w:hanging="360"/>
      </w:pPr>
    </w:lvl>
    <w:lvl w:ilvl="1" w:tplc="00BE2C6C">
      <w:start w:val="1"/>
      <w:numFmt w:val="bullet"/>
      <w:lvlText w:val="•"/>
      <w:lvlJc w:val="left"/>
      <w:pPr>
        <w:ind w:left="720" w:leftChars="360" w:hanging="360"/>
      </w:pPr>
    </w:lvl>
    <w:lvl w:ilvl="2" w:tplc="00BE2C6C">
      <w:start w:val="1"/>
      <w:numFmt w:val="bullet"/>
      <w:lvlText w:val="•"/>
      <w:lvlJc w:val="left"/>
      <w:pPr>
        <w:ind w:left="1080" w:leftChars="540" w:hanging="360"/>
      </w:pPr>
    </w:lvl>
    <w:lvl w:ilvl="3" w:tplc="00BE2C6C">
      <w:start w:val="1"/>
      <w:numFmt w:val="bullet"/>
      <w:lvlText w:val="•"/>
      <w:lvlJc w:val="left"/>
      <w:pPr>
        <w:ind w:left="1440" w:leftChars="720" w:hanging="360"/>
      </w:pPr>
    </w:lvl>
    <w:lvl w:ilvl="4" w:tplc="00BE2C6C">
      <w:start w:val="1"/>
      <w:numFmt w:val="bullet"/>
      <w:lvlText w:val="•"/>
      <w:lvlJc w:val="left"/>
      <w:pPr>
        <w:ind w:left="1800" w:leftChars="900" w:hanging="360"/>
      </w:pPr>
    </w:lvl>
    <w:lvl w:ilvl="5" w:tplc="00BE2C6C">
      <w:start w:val="1"/>
      <w:numFmt w:val="bullet"/>
      <w:lvlText w:val="•"/>
      <w:lvlJc w:val="left"/>
      <w:pPr>
        <w:ind w:left="2160" w:leftChars="1080" w:hanging="360"/>
      </w:pPr>
    </w:lvl>
    <w:lvl w:ilvl="6" w:tplc="00BE2C6C">
      <w:start w:val="1"/>
      <w:numFmt w:val="bullet"/>
      <w:lvlText w:val="•"/>
      <w:lvlJc w:val="left"/>
      <w:pPr>
        <w:ind w:left="2520" w:leftChars="1260" w:hanging="360"/>
      </w:pPr>
    </w:lvl>
    <w:lvl w:ilvl="7" w:tplc="00BE2C6C">
      <w:start w:val="1"/>
      <w:numFmt w:val="bullet"/>
      <w:lvlText w:val="•"/>
      <w:lvlJc w:val="left"/>
      <w:pPr>
        <w:ind w:left="2880" w:leftChars="1440" w:hanging="360"/>
      </w:pPr>
    </w:lvl>
    <w:lvl w:ilvl="8" w:tplc="00BE2C6C">
      <w:start w:val="1"/>
      <w:numFmt w:val="bullet"/>
      <w:lvlText w:val="•"/>
      <w:lvlJc w:val="left"/>
      <w:pPr>
        <w:ind w:left="3240" w:leftChars="1620" w:hanging="360"/>
      </w:pPr>
    </w:lvl>
  </w:abstractNum>
  <w:abstractNum w:abstractNumId="10">
    <w:nsid w:val="67C40EE9"/>
    <w:multiLevelType w:val="hybridMultilevel"/>
    <w:tmpl w:val="58B44BE2"/>
    <w:lvl w:ilvl="0" w:tplc="00BE2C6C">
      <w:start w:val="1"/>
      <w:numFmt w:val="bullet"/>
      <w:lvlText w:val="•"/>
      <w:lvlJc w:val="left"/>
      <w:pPr>
        <w:ind w:left="360" w:leftChars="180" w:hanging="360"/>
      </w:pPr>
    </w:lvl>
    <w:lvl w:ilvl="1" w:tplc="00BE2C6C">
      <w:start w:val="1"/>
      <w:numFmt w:val="bullet"/>
      <w:lvlText w:val="•"/>
      <w:lvlJc w:val="left"/>
      <w:pPr>
        <w:ind w:left="720" w:leftChars="360" w:hanging="360"/>
      </w:pPr>
    </w:lvl>
    <w:lvl w:ilvl="2" w:tplc="00BE2C6C">
      <w:start w:val="1"/>
      <w:numFmt w:val="bullet"/>
      <w:lvlText w:val="•"/>
      <w:lvlJc w:val="left"/>
      <w:pPr>
        <w:ind w:left="1080" w:leftChars="540" w:hanging="360"/>
      </w:pPr>
    </w:lvl>
    <w:lvl w:ilvl="3" w:tplc="00BE2C6C">
      <w:start w:val="1"/>
      <w:numFmt w:val="bullet"/>
      <w:lvlText w:val="•"/>
      <w:lvlJc w:val="left"/>
      <w:pPr>
        <w:ind w:left="1440" w:leftChars="720" w:hanging="360"/>
      </w:pPr>
    </w:lvl>
    <w:lvl w:ilvl="4" w:tplc="00BE2C6C">
      <w:start w:val="1"/>
      <w:numFmt w:val="bullet"/>
      <w:lvlText w:val="•"/>
      <w:lvlJc w:val="left"/>
      <w:pPr>
        <w:ind w:left="1800" w:leftChars="900" w:hanging="360"/>
      </w:pPr>
    </w:lvl>
    <w:lvl w:ilvl="5" w:tplc="00BE2C6C">
      <w:start w:val="1"/>
      <w:numFmt w:val="bullet"/>
      <w:lvlText w:val="•"/>
      <w:lvlJc w:val="left"/>
      <w:pPr>
        <w:ind w:left="2160" w:leftChars="1080" w:hanging="360"/>
      </w:pPr>
    </w:lvl>
    <w:lvl w:ilvl="6" w:tplc="00BE2C6C">
      <w:start w:val="1"/>
      <w:numFmt w:val="bullet"/>
      <w:lvlText w:val="•"/>
      <w:lvlJc w:val="left"/>
      <w:pPr>
        <w:ind w:left="2520" w:leftChars="1260" w:hanging="360"/>
      </w:pPr>
    </w:lvl>
    <w:lvl w:ilvl="7" w:tplc="00BE2C6C">
      <w:start w:val="1"/>
      <w:numFmt w:val="bullet"/>
      <w:lvlText w:val="•"/>
      <w:lvlJc w:val="left"/>
      <w:pPr>
        <w:ind w:left="2880" w:leftChars="1440" w:hanging="360"/>
      </w:pPr>
    </w:lvl>
    <w:lvl w:ilvl="8" w:tplc="00BE2C6C">
      <w:start w:val="1"/>
      <w:numFmt w:val="bullet"/>
      <w:lvlText w:val="•"/>
      <w:lvlJc w:val="left"/>
      <w:pPr>
        <w:ind w:left="3240" w:leftChars="1620" w:hanging="360"/>
      </w:pPr>
    </w:lvl>
  </w:abstractNum>
  <w:abstractNum w:abstractNumId="11">
    <w:nsid w:val="76097BF9"/>
    <w:multiLevelType w:val="hybridMultilevel"/>
    <w:tmpl w:val="8FF65EFC"/>
    <w:lvl w:ilvl="0" w:tplc="04090001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12">
    <w:nsid w:val="7C255E1D"/>
    <w:multiLevelType w:val="multilevel"/>
    <w:tmpl w:val="B846FA62"/>
    <w:lvl w:ilvl="0">
      <w:start w:val="1"/>
      <w:numFmt w:val="bullet"/>
      <w:lvlText w:val=""/>
      <w:lvlJc w:val="left"/>
      <w:pPr>
        <w:tabs>
          <w:tab w:val="num" w:pos="-900"/>
        </w:tabs>
        <w:ind w:left="-90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hint="default" w:ascii="Symbol" w:hAnsi="Symbol"/>
        <w:sz w:val="20"/>
      </w:rPr>
    </w:lvl>
  </w:abstractNum>
  <w:abstractNum w:abstractNumId="13">
    <w:nsid w:val="7E137BC2"/>
    <w:multiLevelType w:val="hybridMultilevel"/>
    <w:tmpl w:val="19EA7470"/>
    <w:lvl w:ilvl="0" w:tplc="00BE2C6C">
      <w:start w:val="1"/>
      <w:numFmt w:val="bullet"/>
      <w:lvlText w:val="•"/>
      <w:lvlJc w:val="left"/>
      <w:pPr>
        <w:ind w:left="360" w:leftChars="180" w:hanging="360"/>
      </w:pPr>
    </w:lvl>
    <w:lvl w:ilvl="1" w:tplc="00BE2C6C">
      <w:start w:val="1"/>
      <w:numFmt w:val="bullet"/>
      <w:lvlText w:val="•"/>
      <w:lvlJc w:val="left"/>
      <w:pPr>
        <w:ind w:left="720" w:leftChars="360" w:hanging="360"/>
      </w:pPr>
    </w:lvl>
    <w:lvl w:ilvl="2" w:tplc="00BE2C6C">
      <w:start w:val="1"/>
      <w:numFmt w:val="bullet"/>
      <w:lvlText w:val="•"/>
      <w:lvlJc w:val="left"/>
      <w:pPr>
        <w:ind w:left="1080" w:leftChars="540" w:hanging="360"/>
      </w:pPr>
    </w:lvl>
    <w:lvl w:ilvl="3" w:tplc="00BE2C6C">
      <w:start w:val="1"/>
      <w:numFmt w:val="bullet"/>
      <w:lvlText w:val="•"/>
      <w:lvlJc w:val="left"/>
      <w:pPr>
        <w:ind w:left="1440" w:leftChars="720" w:hanging="360"/>
      </w:pPr>
    </w:lvl>
    <w:lvl w:ilvl="4" w:tplc="00BE2C6C">
      <w:start w:val="1"/>
      <w:numFmt w:val="bullet"/>
      <w:lvlText w:val="•"/>
      <w:lvlJc w:val="left"/>
      <w:pPr>
        <w:ind w:left="1800" w:leftChars="900" w:hanging="360"/>
      </w:pPr>
    </w:lvl>
    <w:lvl w:ilvl="5" w:tplc="00BE2C6C">
      <w:start w:val="1"/>
      <w:numFmt w:val="bullet"/>
      <w:lvlText w:val="•"/>
      <w:lvlJc w:val="left"/>
      <w:pPr>
        <w:ind w:left="2160" w:leftChars="1080" w:hanging="360"/>
      </w:pPr>
    </w:lvl>
    <w:lvl w:ilvl="6" w:tplc="00BE2C6C">
      <w:start w:val="1"/>
      <w:numFmt w:val="bullet"/>
      <w:lvlText w:val="•"/>
      <w:lvlJc w:val="left"/>
      <w:pPr>
        <w:ind w:left="2520" w:leftChars="1260" w:hanging="360"/>
      </w:pPr>
    </w:lvl>
    <w:lvl w:ilvl="7" w:tplc="00BE2C6C">
      <w:start w:val="1"/>
      <w:numFmt w:val="bullet"/>
      <w:lvlText w:val="•"/>
      <w:lvlJc w:val="left"/>
      <w:pPr>
        <w:ind w:left="2880" w:leftChars="1440" w:hanging="360"/>
      </w:pPr>
    </w:lvl>
    <w:lvl w:ilvl="8" w:tplc="00BE2C6C">
      <w:start w:val="1"/>
      <w:numFmt w:val="bullet"/>
      <w:lvlText w:val="•"/>
      <w:lvlJc w:val="left"/>
      <w:pPr>
        <w:ind w:left="3240" w:leftChars="1620" w:hanging="360"/>
      </w:pPr>
    </w:lvl>
  </w:abstractNum>
  <w:abstractNum w:abstractNumId="14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12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11"/>
  </w:num>
  <w:num w:numId="11">
    <w:abstractNumId w:val="2"/>
  </w:num>
  <w:num w:numId="12">
    <w:abstractNumId w:val="8"/>
  </w:num>
  <w:num w:numId="13">
    <w:abstractNumId w:val="0"/>
    <w:lvlOverride w:ilvl="0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5">
    <w:abstractNumId w:val="9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13"/>
    <w:lvlOverride w:ilvl="0">
      <w:startOverride w:val="1"/>
    </w:lvlOverride>
  </w:num>
  <w:num w:numId="18">
    <w:abstractNumId w:val="14"/>
  </w:num>
  <w:numIdMacAtCleanup w:val="5"/>
</w:numbering>
</file>

<file path=word/people.xml><?xml version="1.0" encoding="utf-8"?>
<w15:people xmlns:w15="http://schemas.microsoft.com/office/word/2012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5:person w15:author="Phani Devarakonda">
    <w15:presenceInfo w15:providerId="AD" w15:userId="S::phanid@complianceg.com::cb291800-62eb-49fa-af4b-acc798048437"/>
  </w15:person>
</w15:people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proofState w:spelling="clean" w:grammar="clean"/>
  <w:attachedTemplate r:id="rId1"/>
  <w:linkStyles/>
  <w:stylePaneFormatFilter w:val="1008"/>
  <w:trackRevisions/>
  <w:documentProtection w:edit="trackedChanges" w:enforcement="true"/>
  <w:defaultTabStop w:val="720"/>
  <w:defaultTableStyle w:val="Heading2Text-Example"/>
  <w:drawingGridHorizontalSpacing w:val="100"/>
  <w:displayHorizontalDrawingGridEvery w:val="0"/>
  <w:displayVerticalDrawingGridEvery w:val="0"/>
  <w:noPunctuationKerning/>
  <w:characterSpacingControl w:val="doNotCompress"/>
  <w:hdrShapeDefaults>
    <o:shapedefaults spidmax="2050" v:ext="edit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BD5240"/>
    <w:rsid w:val="00000285"/>
    <w:rsid w:val="0000054D"/>
    <w:rsid w:val="00000578"/>
    <w:rsid w:val="000023D3"/>
    <w:rsid w:val="00002847"/>
    <w:rsid w:val="000032E7"/>
    <w:rsid w:val="000035EA"/>
    <w:rsid w:val="000064A3"/>
    <w:rsid w:val="00006921"/>
    <w:rsid w:val="00006C41"/>
    <w:rsid w:val="00007AA4"/>
    <w:rsid w:val="00007AB2"/>
    <w:rsid w:val="00007F30"/>
    <w:rsid w:val="00010479"/>
    <w:rsid w:val="00011B76"/>
    <w:rsid w:val="00012A58"/>
    <w:rsid w:val="00012CF4"/>
    <w:rsid w:val="00013BA2"/>
    <w:rsid w:val="00013DB8"/>
    <w:rsid w:val="00016733"/>
    <w:rsid w:val="0001679B"/>
    <w:rsid w:val="00016A25"/>
    <w:rsid w:val="00016AA5"/>
    <w:rsid w:val="0002034C"/>
    <w:rsid w:val="00023806"/>
    <w:rsid w:val="00024513"/>
    <w:rsid w:val="000245DE"/>
    <w:rsid w:val="00025BD6"/>
    <w:rsid w:val="000265BE"/>
    <w:rsid w:val="000276CC"/>
    <w:rsid w:val="0002774B"/>
    <w:rsid w:val="00030109"/>
    <w:rsid w:val="00030599"/>
    <w:rsid w:val="00031A57"/>
    <w:rsid w:val="000336F9"/>
    <w:rsid w:val="00033985"/>
    <w:rsid w:val="00033D43"/>
    <w:rsid w:val="00035943"/>
    <w:rsid w:val="00036D5E"/>
    <w:rsid w:val="00040646"/>
    <w:rsid w:val="00040DE6"/>
    <w:rsid w:val="00042501"/>
    <w:rsid w:val="00042B02"/>
    <w:rsid w:val="00043BE4"/>
    <w:rsid w:val="00044038"/>
    <w:rsid w:val="00045E78"/>
    <w:rsid w:val="00046418"/>
    <w:rsid w:val="00046DC5"/>
    <w:rsid w:val="00046FFD"/>
    <w:rsid w:val="0004788E"/>
    <w:rsid w:val="0005050F"/>
    <w:rsid w:val="00050CD8"/>
    <w:rsid w:val="00051016"/>
    <w:rsid w:val="00051D97"/>
    <w:rsid w:val="00052B7E"/>
    <w:rsid w:val="00053AB4"/>
    <w:rsid w:val="00053E11"/>
    <w:rsid w:val="00053FD4"/>
    <w:rsid w:val="00054A32"/>
    <w:rsid w:val="00054C47"/>
    <w:rsid w:val="000570E0"/>
    <w:rsid w:val="000573E5"/>
    <w:rsid w:val="000619D6"/>
    <w:rsid w:val="0006299D"/>
    <w:rsid w:val="00062FA1"/>
    <w:rsid w:val="000634B4"/>
    <w:rsid w:val="00064CC4"/>
    <w:rsid w:val="0006534F"/>
    <w:rsid w:val="00065AD7"/>
    <w:rsid w:val="00066774"/>
    <w:rsid w:val="0006696F"/>
    <w:rsid w:val="00066A89"/>
    <w:rsid w:val="00070794"/>
    <w:rsid w:val="00071DF5"/>
    <w:rsid w:val="00072224"/>
    <w:rsid w:val="00072C0F"/>
    <w:rsid w:val="0007311E"/>
    <w:rsid w:val="000742E5"/>
    <w:rsid w:val="000746AE"/>
    <w:rsid w:val="00076567"/>
    <w:rsid w:val="00076A73"/>
    <w:rsid w:val="00076F47"/>
    <w:rsid w:val="00077FCF"/>
    <w:rsid w:val="00081135"/>
    <w:rsid w:val="0008134E"/>
    <w:rsid w:val="0008145A"/>
    <w:rsid w:val="000818EE"/>
    <w:rsid w:val="0008207A"/>
    <w:rsid w:val="00083E12"/>
    <w:rsid w:val="0008430C"/>
    <w:rsid w:val="00084AB2"/>
    <w:rsid w:val="00085077"/>
    <w:rsid w:val="000864F3"/>
    <w:rsid w:val="000901F9"/>
    <w:rsid w:val="00090D59"/>
    <w:rsid w:val="0009203A"/>
    <w:rsid w:val="00092C35"/>
    <w:rsid w:val="0009430C"/>
    <w:rsid w:val="00095F40"/>
    <w:rsid w:val="000961D6"/>
    <w:rsid w:val="000A099A"/>
    <w:rsid w:val="000A2A00"/>
    <w:rsid w:val="000A2D54"/>
    <w:rsid w:val="000A3027"/>
    <w:rsid w:val="000A3293"/>
    <w:rsid w:val="000A40FB"/>
    <w:rsid w:val="000A45EB"/>
    <w:rsid w:val="000A499F"/>
    <w:rsid w:val="000A50ED"/>
    <w:rsid w:val="000A5790"/>
    <w:rsid w:val="000A69A2"/>
    <w:rsid w:val="000A75F4"/>
    <w:rsid w:val="000B058E"/>
    <w:rsid w:val="000B0A77"/>
    <w:rsid w:val="000B0C8E"/>
    <w:rsid w:val="000B2A91"/>
    <w:rsid w:val="000B4A06"/>
    <w:rsid w:val="000B59E4"/>
    <w:rsid w:val="000B6D25"/>
    <w:rsid w:val="000B6E12"/>
    <w:rsid w:val="000B7544"/>
    <w:rsid w:val="000C0790"/>
    <w:rsid w:val="000C18F9"/>
    <w:rsid w:val="000C2672"/>
    <w:rsid w:val="000C53E5"/>
    <w:rsid w:val="000C54B3"/>
    <w:rsid w:val="000C6C11"/>
    <w:rsid w:val="000C78F6"/>
    <w:rsid w:val="000C7CF9"/>
    <w:rsid w:val="000C7ED9"/>
    <w:rsid w:val="000D13F2"/>
    <w:rsid w:val="000D19AC"/>
    <w:rsid w:val="000D1DDB"/>
    <w:rsid w:val="000D3280"/>
    <w:rsid w:val="000D335C"/>
    <w:rsid w:val="000D3A97"/>
    <w:rsid w:val="000D4A76"/>
    <w:rsid w:val="000D5D20"/>
    <w:rsid w:val="000D6E54"/>
    <w:rsid w:val="000E05A4"/>
    <w:rsid w:val="000E079C"/>
    <w:rsid w:val="000E1991"/>
    <w:rsid w:val="000E42D6"/>
    <w:rsid w:val="000E5455"/>
    <w:rsid w:val="000E5850"/>
    <w:rsid w:val="000E5A00"/>
    <w:rsid w:val="000E5D47"/>
    <w:rsid w:val="000E753C"/>
    <w:rsid w:val="000E7D50"/>
    <w:rsid w:val="000F0520"/>
    <w:rsid w:val="000F0EFD"/>
    <w:rsid w:val="000F3CC5"/>
    <w:rsid w:val="000F5E95"/>
    <w:rsid w:val="000F77AA"/>
    <w:rsid w:val="000F7E54"/>
    <w:rsid w:val="00100429"/>
    <w:rsid w:val="0010193A"/>
    <w:rsid w:val="00102899"/>
    <w:rsid w:val="0010390D"/>
    <w:rsid w:val="00103ACD"/>
    <w:rsid w:val="001040A0"/>
    <w:rsid w:val="00105356"/>
    <w:rsid w:val="00106B22"/>
    <w:rsid w:val="00106EED"/>
    <w:rsid w:val="00107DE7"/>
    <w:rsid w:val="001105DD"/>
    <w:rsid w:val="0011181F"/>
    <w:rsid w:val="00113C67"/>
    <w:rsid w:val="00115D25"/>
    <w:rsid w:val="00116321"/>
    <w:rsid w:val="00116BC8"/>
    <w:rsid w:val="00120EE7"/>
    <w:rsid w:val="00121C85"/>
    <w:rsid w:val="00122BAD"/>
    <w:rsid w:val="00122FB3"/>
    <w:rsid w:val="001255FB"/>
    <w:rsid w:val="00126FF4"/>
    <w:rsid w:val="0012740F"/>
    <w:rsid w:val="0012797F"/>
    <w:rsid w:val="00130623"/>
    <w:rsid w:val="001310A9"/>
    <w:rsid w:val="00131FE3"/>
    <w:rsid w:val="00133CB7"/>
    <w:rsid w:val="0013649D"/>
    <w:rsid w:val="00137C6D"/>
    <w:rsid w:val="00137CD6"/>
    <w:rsid w:val="00140E1A"/>
    <w:rsid w:val="001412BE"/>
    <w:rsid w:val="00142053"/>
    <w:rsid w:val="00142D0B"/>
    <w:rsid w:val="00142DFD"/>
    <w:rsid w:val="001433AB"/>
    <w:rsid w:val="001466B5"/>
    <w:rsid w:val="00152397"/>
    <w:rsid w:val="00152A5E"/>
    <w:rsid w:val="001536AD"/>
    <w:rsid w:val="00154AE3"/>
    <w:rsid w:val="0015535C"/>
    <w:rsid w:val="00155523"/>
    <w:rsid w:val="00157041"/>
    <w:rsid w:val="001572AD"/>
    <w:rsid w:val="001574CC"/>
    <w:rsid w:val="001601C8"/>
    <w:rsid w:val="00160969"/>
    <w:rsid w:val="00161F25"/>
    <w:rsid w:val="00162287"/>
    <w:rsid w:val="001644EF"/>
    <w:rsid w:val="00165F48"/>
    <w:rsid w:val="0016645B"/>
    <w:rsid w:val="00166848"/>
    <w:rsid w:val="00170691"/>
    <w:rsid w:val="00171CAE"/>
    <w:rsid w:val="00171E95"/>
    <w:rsid w:val="00174E9F"/>
    <w:rsid w:val="00175200"/>
    <w:rsid w:val="0017665C"/>
    <w:rsid w:val="001766A4"/>
    <w:rsid w:val="0017792F"/>
    <w:rsid w:val="00177AC7"/>
    <w:rsid w:val="00177C5A"/>
    <w:rsid w:val="001807D9"/>
    <w:rsid w:val="0018086B"/>
    <w:rsid w:val="00180A49"/>
    <w:rsid w:val="00181FB9"/>
    <w:rsid w:val="001839B6"/>
    <w:rsid w:val="0018447A"/>
    <w:rsid w:val="00186BB4"/>
    <w:rsid w:val="00187138"/>
    <w:rsid w:val="0019019E"/>
    <w:rsid w:val="001909D0"/>
    <w:rsid w:val="00191352"/>
    <w:rsid w:val="001919B8"/>
    <w:rsid w:val="00191AD9"/>
    <w:rsid w:val="00192FF3"/>
    <w:rsid w:val="001934E6"/>
    <w:rsid w:val="001937D2"/>
    <w:rsid w:val="00194086"/>
    <w:rsid w:val="001949DC"/>
    <w:rsid w:val="00194B50"/>
    <w:rsid w:val="00196526"/>
    <w:rsid w:val="001A0FF2"/>
    <w:rsid w:val="001A1394"/>
    <w:rsid w:val="001A2A2C"/>
    <w:rsid w:val="001A35AD"/>
    <w:rsid w:val="001A3700"/>
    <w:rsid w:val="001A6790"/>
    <w:rsid w:val="001A6793"/>
    <w:rsid w:val="001A7448"/>
    <w:rsid w:val="001B0515"/>
    <w:rsid w:val="001B0D32"/>
    <w:rsid w:val="001B18F8"/>
    <w:rsid w:val="001B37F3"/>
    <w:rsid w:val="001B3D52"/>
    <w:rsid w:val="001B4252"/>
    <w:rsid w:val="001B538C"/>
    <w:rsid w:val="001B632A"/>
    <w:rsid w:val="001B660C"/>
    <w:rsid w:val="001B6F6E"/>
    <w:rsid w:val="001B701C"/>
    <w:rsid w:val="001B73BB"/>
    <w:rsid w:val="001B744A"/>
    <w:rsid w:val="001B7695"/>
    <w:rsid w:val="001C003A"/>
    <w:rsid w:val="001C05FE"/>
    <w:rsid w:val="001C0AA6"/>
    <w:rsid w:val="001C3169"/>
    <w:rsid w:val="001C47D4"/>
    <w:rsid w:val="001C4E91"/>
    <w:rsid w:val="001C55F0"/>
    <w:rsid w:val="001C6CEB"/>
    <w:rsid w:val="001C75B9"/>
    <w:rsid w:val="001D026E"/>
    <w:rsid w:val="001D0A9C"/>
    <w:rsid w:val="001D15D0"/>
    <w:rsid w:val="001D2F57"/>
    <w:rsid w:val="001D67E6"/>
    <w:rsid w:val="001D68C8"/>
    <w:rsid w:val="001D6C0D"/>
    <w:rsid w:val="001D7AF2"/>
    <w:rsid w:val="001E0FFE"/>
    <w:rsid w:val="001E2587"/>
    <w:rsid w:val="001E3C76"/>
    <w:rsid w:val="001E5B0D"/>
    <w:rsid w:val="001E615C"/>
    <w:rsid w:val="001E61CE"/>
    <w:rsid w:val="001E727C"/>
    <w:rsid w:val="001E774A"/>
    <w:rsid w:val="001E784D"/>
    <w:rsid w:val="001E7BEE"/>
    <w:rsid w:val="001F15B4"/>
    <w:rsid w:val="001F1D03"/>
    <w:rsid w:val="001F3DB1"/>
    <w:rsid w:val="001F4809"/>
    <w:rsid w:val="001F49A8"/>
    <w:rsid w:val="001F4A85"/>
    <w:rsid w:val="001F5BC6"/>
    <w:rsid w:val="001F6606"/>
    <w:rsid w:val="001F710B"/>
    <w:rsid w:val="001F761D"/>
    <w:rsid w:val="001F7DE3"/>
    <w:rsid w:val="002001B1"/>
    <w:rsid w:val="00200411"/>
    <w:rsid w:val="002012E1"/>
    <w:rsid w:val="00202866"/>
    <w:rsid w:val="002030E6"/>
    <w:rsid w:val="0020336B"/>
    <w:rsid w:val="00204435"/>
    <w:rsid w:val="002049E0"/>
    <w:rsid w:val="00204DD2"/>
    <w:rsid w:val="00204EBD"/>
    <w:rsid w:val="00205728"/>
    <w:rsid w:val="002072BD"/>
    <w:rsid w:val="00210862"/>
    <w:rsid w:val="00215546"/>
    <w:rsid w:val="00215A98"/>
    <w:rsid w:val="00215E57"/>
    <w:rsid w:val="002161A3"/>
    <w:rsid w:val="0021700E"/>
    <w:rsid w:val="00221B7A"/>
    <w:rsid w:val="00222495"/>
    <w:rsid w:val="0022295F"/>
    <w:rsid w:val="00224193"/>
    <w:rsid w:val="00225F50"/>
    <w:rsid w:val="0022637B"/>
    <w:rsid w:val="00226471"/>
    <w:rsid w:val="00230650"/>
    <w:rsid w:val="00231E6D"/>
    <w:rsid w:val="002324E7"/>
    <w:rsid w:val="002336C0"/>
    <w:rsid w:val="002336DB"/>
    <w:rsid w:val="0023379A"/>
    <w:rsid w:val="0023484F"/>
    <w:rsid w:val="002371F8"/>
    <w:rsid w:val="002431A6"/>
    <w:rsid w:val="00243C66"/>
    <w:rsid w:val="002442CA"/>
    <w:rsid w:val="00244941"/>
    <w:rsid w:val="00245CDA"/>
    <w:rsid w:val="00246049"/>
    <w:rsid w:val="00246189"/>
    <w:rsid w:val="00246F2F"/>
    <w:rsid w:val="00247D24"/>
    <w:rsid w:val="00250B0E"/>
    <w:rsid w:val="00252516"/>
    <w:rsid w:val="00252550"/>
    <w:rsid w:val="002545CC"/>
    <w:rsid w:val="002607E2"/>
    <w:rsid w:val="00263391"/>
    <w:rsid w:val="00263C3D"/>
    <w:rsid w:val="00265AAB"/>
    <w:rsid w:val="00266221"/>
    <w:rsid w:val="00267C39"/>
    <w:rsid w:val="00270337"/>
    <w:rsid w:val="002704CD"/>
    <w:rsid w:val="0027111B"/>
    <w:rsid w:val="00271D69"/>
    <w:rsid w:val="00271F3E"/>
    <w:rsid w:val="00272EA4"/>
    <w:rsid w:val="00275180"/>
    <w:rsid w:val="00276A24"/>
    <w:rsid w:val="0027798E"/>
    <w:rsid w:val="0028165B"/>
    <w:rsid w:val="00281D59"/>
    <w:rsid w:val="002863D1"/>
    <w:rsid w:val="0028650A"/>
    <w:rsid w:val="002866F6"/>
    <w:rsid w:val="00286FEC"/>
    <w:rsid w:val="002877DA"/>
    <w:rsid w:val="00291F2E"/>
    <w:rsid w:val="00292226"/>
    <w:rsid w:val="0029232C"/>
    <w:rsid w:val="00293AC8"/>
    <w:rsid w:val="002945B9"/>
    <w:rsid w:val="00294670"/>
    <w:rsid w:val="00296475"/>
    <w:rsid w:val="00296BC5"/>
    <w:rsid w:val="00297966"/>
    <w:rsid w:val="00297AE5"/>
    <w:rsid w:val="002A0C0F"/>
    <w:rsid w:val="002A1F95"/>
    <w:rsid w:val="002A2616"/>
    <w:rsid w:val="002A46B5"/>
    <w:rsid w:val="002A565B"/>
    <w:rsid w:val="002B1053"/>
    <w:rsid w:val="002B21E8"/>
    <w:rsid w:val="002B22E3"/>
    <w:rsid w:val="002B2342"/>
    <w:rsid w:val="002B23D9"/>
    <w:rsid w:val="002B2ECC"/>
    <w:rsid w:val="002B39E2"/>
    <w:rsid w:val="002B3B7E"/>
    <w:rsid w:val="002B41C8"/>
    <w:rsid w:val="002B59A2"/>
    <w:rsid w:val="002B5A56"/>
    <w:rsid w:val="002B5A89"/>
    <w:rsid w:val="002B5D6F"/>
    <w:rsid w:val="002B5F2F"/>
    <w:rsid w:val="002B6B0D"/>
    <w:rsid w:val="002B6DDA"/>
    <w:rsid w:val="002B74D5"/>
    <w:rsid w:val="002B7B18"/>
    <w:rsid w:val="002B7D21"/>
    <w:rsid w:val="002C036B"/>
    <w:rsid w:val="002C2438"/>
    <w:rsid w:val="002C314C"/>
    <w:rsid w:val="002C32AE"/>
    <w:rsid w:val="002C5202"/>
    <w:rsid w:val="002C5AAB"/>
    <w:rsid w:val="002C6547"/>
    <w:rsid w:val="002C688A"/>
    <w:rsid w:val="002C68E2"/>
    <w:rsid w:val="002C6C60"/>
    <w:rsid w:val="002C6E6E"/>
    <w:rsid w:val="002C719F"/>
    <w:rsid w:val="002C74BA"/>
    <w:rsid w:val="002C7538"/>
    <w:rsid w:val="002D1546"/>
    <w:rsid w:val="002D1829"/>
    <w:rsid w:val="002D3528"/>
    <w:rsid w:val="002D3759"/>
    <w:rsid w:val="002D5FFA"/>
    <w:rsid w:val="002D6749"/>
    <w:rsid w:val="002D6A60"/>
    <w:rsid w:val="002E23A8"/>
    <w:rsid w:val="002E471E"/>
    <w:rsid w:val="002E5446"/>
    <w:rsid w:val="002E544B"/>
    <w:rsid w:val="002E67DC"/>
    <w:rsid w:val="002E7D4D"/>
    <w:rsid w:val="002F0BFE"/>
    <w:rsid w:val="002F0CC2"/>
    <w:rsid w:val="002F268B"/>
    <w:rsid w:val="002F29D1"/>
    <w:rsid w:val="002F35CB"/>
    <w:rsid w:val="002F41E9"/>
    <w:rsid w:val="002F49F3"/>
    <w:rsid w:val="002F4F54"/>
    <w:rsid w:val="002F540D"/>
    <w:rsid w:val="002F7931"/>
    <w:rsid w:val="003003F3"/>
    <w:rsid w:val="00300A48"/>
    <w:rsid w:val="00301895"/>
    <w:rsid w:val="00301EC9"/>
    <w:rsid w:val="00302987"/>
    <w:rsid w:val="003034C1"/>
    <w:rsid w:val="003037C6"/>
    <w:rsid w:val="00305EA5"/>
    <w:rsid w:val="003061E5"/>
    <w:rsid w:val="00307801"/>
    <w:rsid w:val="00307843"/>
    <w:rsid w:val="003079F5"/>
    <w:rsid w:val="003117B0"/>
    <w:rsid w:val="00312232"/>
    <w:rsid w:val="0031296B"/>
    <w:rsid w:val="00312EF4"/>
    <w:rsid w:val="003135AB"/>
    <w:rsid w:val="0031609A"/>
    <w:rsid w:val="00320D64"/>
    <w:rsid w:val="00320DCB"/>
    <w:rsid w:val="0032497B"/>
    <w:rsid w:val="00324BFC"/>
    <w:rsid w:val="00324D3A"/>
    <w:rsid w:val="00325462"/>
    <w:rsid w:val="0032695A"/>
    <w:rsid w:val="00326B2D"/>
    <w:rsid w:val="0032751E"/>
    <w:rsid w:val="003279BD"/>
    <w:rsid w:val="00327B5A"/>
    <w:rsid w:val="00330ABC"/>
    <w:rsid w:val="00333D4B"/>
    <w:rsid w:val="0033444B"/>
    <w:rsid w:val="0033487D"/>
    <w:rsid w:val="00334982"/>
    <w:rsid w:val="00335198"/>
    <w:rsid w:val="00335696"/>
    <w:rsid w:val="00335B7A"/>
    <w:rsid w:val="0034014D"/>
    <w:rsid w:val="0034255B"/>
    <w:rsid w:val="003433F6"/>
    <w:rsid w:val="00343DEB"/>
    <w:rsid w:val="00345D81"/>
    <w:rsid w:val="0034698C"/>
    <w:rsid w:val="003478CC"/>
    <w:rsid w:val="00347F49"/>
    <w:rsid w:val="00347FF5"/>
    <w:rsid w:val="003504C9"/>
    <w:rsid w:val="00352C32"/>
    <w:rsid w:val="0035365A"/>
    <w:rsid w:val="00354DD7"/>
    <w:rsid w:val="00354E21"/>
    <w:rsid w:val="00355018"/>
    <w:rsid w:val="00357613"/>
    <w:rsid w:val="00357868"/>
    <w:rsid w:val="00357B5A"/>
    <w:rsid w:val="003607FC"/>
    <w:rsid w:val="003629D8"/>
    <w:rsid w:val="00364B0D"/>
    <w:rsid w:val="003658F0"/>
    <w:rsid w:val="003658FF"/>
    <w:rsid w:val="0036609C"/>
    <w:rsid w:val="00366E2F"/>
    <w:rsid w:val="00367098"/>
    <w:rsid w:val="003716D5"/>
    <w:rsid w:val="00371E79"/>
    <w:rsid w:val="003737CC"/>
    <w:rsid w:val="00373CF7"/>
    <w:rsid w:val="00373D8C"/>
    <w:rsid w:val="00374683"/>
    <w:rsid w:val="00374C0C"/>
    <w:rsid w:val="003773A1"/>
    <w:rsid w:val="00377B76"/>
    <w:rsid w:val="00380950"/>
    <w:rsid w:val="00380973"/>
    <w:rsid w:val="003816C0"/>
    <w:rsid w:val="00382091"/>
    <w:rsid w:val="00384662"/>
    <w:rsid w:val="00385C61"/>
    <w:rsid w:val="00385E15"/>
    <w:rsid w:val="00386509"/>
    <w:rsid w:val="00386FBB"/>
    <w:rsid w:val="00387496"/>
    <w:rsid w:val="00387F83"/>
    <w:rsid w:val="0039094F"/>
    <w:rsid w:val="00393923"/>
    <w:rsid w:val="00393CF3"/>
    <w:rsid w:val="00394EE7"/>
    <w:rsid w:val="003977FE"/>
    <w:rsid w:val="003A0E0B"/>
    <w:rsid w:val="003A1AD8"/>
    <w:rsid w:val="003A1CA2"/>
    <w:rsid w:val="003A2D90"/>
    <w:rsid w:val="003A3997"/>
    <w:rsid w:val="003A3E51"/>
    <w:rsid w:val="003A4238"/>
    <w:rsid w:val="003A4EAF"/>
    <w:rsid w:val="003A4EE7"/>
    <w:rsid w:val="003A648A"/>
    <w:rsid w:val="003A64E7"/>
    <w:rsid w:val="003A6834"/>
    <w:rsid w:val="003A6BB5"/>
    <w:rsid w:val="003A77F2"/>
    <w:rsid w:val="003A77FE"/>
    <w:rsid w:val="003B1087"/>
    <w:rsid w:val="003B132D"/>
    <w:rsid w:val="003B3107"/>
    <w:rsid w:val="003B3401"/>
    <w:rsid w:val="003B518B"/>
    <w:rsid w:val="003B59E0"/>
    <w:rsid w:val="003B6F97"/>
    <w:rsid w:val="003C0FFD"/>
    <w:rsid w:val="003C166C"/>
    <w:rsid w:val="003C235A"/>
    <w:rsid w:val="003C2729"/>
    <w:rsid w:val="003C335F"/>
    <w:rsid w:val="003C4272"/>
    <w:rsid w:val="003C56EA"/>
    <w:rsid w:val="003C5AD4"/>
    <w:rsid w:val="003C5C51"/>
    <w:rsid w:val="003C6767"/>
    <w:rsid w:val="003C67A9"/>
    <w:rsid w:val="003C7757"/>
    <w:rsid w:val="003D08E4"/>
    <w:rsid w:val="003D311A"/>
    <w:rsid w:val="003D478E"/>
    <w:rsid w:val="003D505F"/>
    <w:rsid w:val="003D69DE"/>
    <w:rsid w:val="003D71E9"/>
    <w:rsid w:val="003D765A"/>
    <w:rsid w:val="003E0856"/>
    <w:rsid w:val="003E103D"/>
    <w:rsid w:val="003E10C8"/>
    <w:rsid w:val="003E11E7"/>
    <w:rsid w:val="003E220A"/>
    <w:rsid w:val="003E5E27"/>
    <w:rsid w:val="003E60AD"/>
    <w:rsid w:val="003E614E"/>
    <w:rsid w:val="003E6722"/>
    <w:rsid w:val="003F19C3"/>
    <w:rsid w:val="003F1B9B"/>
    <w:rsid w:val="003F4A14"/>
    <w:rsid w:val="003F4C41"/>
    <w:rsid w:val="003F4EA4"/>
    <w:rsid w:val="003F532B"/>
    <w:rsid w:val="003F5C03"/>
    <w:rsid w:val="003F64F0"/>
    <w:rsid w:val="003F684D"/>
    <w:rsid w:val="003F6C4A"/>
    <w:rsid w:val="003F7BEE"/>
    <w:rsid w:val="004007C2"/>
    <w:rsid w:val="00400FEF"/>
    <w:rsid w:val="0040128B"/>
    <w:rsid w:val="00402683"/>
    <w:rsid w:val="004034D2"/>
    <w:rsid w:val="00403CC0"/>
    <w:rsid w:val="004065B1"/>
    <w:rsid w:val="0040754E"/>
    <w:rsid w:val="00407A50"/>
    <w:rsid w:val="00407B51"/>
    <w:rsid w:val="004100AC"/>
    <w:rsid w:val="00410C12"/>
    <w:rsid w:val="00411DCE"/>
    <w:rsid w:val="00414285"/>
    <w:rsid w:val="00415F0A"/>
    <w:rsid w:val="00416B53"/>
    <w:rsid w:val="00416BE5"/>
    <w:rsid w:val="00416D7F"/>
    <w:rsid w:val="00417035"/>
    <w:rsid w:val="00417DCD"/>
    <w:rsid w:val="004201C0"/>
    <w:rsid w:val="0042163F"/>
    <w:rsid w:val="004219FF"/>
    <w:rsid w:val="004230D2"/>
    <w:rsid w:val="004234F9"/>
    <w:rsid w:val="00424AA4"/>
    <w:rsid w:val="0043095A"/>
    <w:rsid w:val="00432175"/>
    <w:rsid w:val="00432A60"/>
    <w:rsid w:val="00433BBE"/>
    <w:rsid w:val="004359D5"/>
    <w:rsid w:val="00436398"/>
    <w:rsid w:val="00436D8B"/>
    <w:rsid w:val="00437D05"/>
    <w:rsid w:val="00441212"/>
    <w:rsid w:val="00443BC7"/>
    <w:rsid w:val="00443F0C"/>
    <w:rsid w:val="0044515D"/>
    <w:rsid w:val="00445E91"/>
    <w:rsid w:val="00446D83"/>
    <w:rsid w:val="004478DC"/>
    <w:rsid w:val="00451111"/>
    <w:rsid w:val="004529C6"/>
    <w:rsid w:val="00452E89"/>
    <w:rsid w:val="00456CBE"/>
    <w:rsid w:val="00457A3F"/>
    <w:rsid w:val="004619B1"/>
    <w:rsid w:val="00462E98"/>
    <w:rsid w:val="00463177"/>
    <w:rsid w:val="00463203"/>
    <w:rsid w:val="00463476"/>
    <w:rsid w:val="0046373D"/>
    <w:rsid w:val="00463996"/>
    <w:rsid w:val="004647D6"/>
    <w:rsid w:val="00466CF0"/>
    <w:rsid w:val="00470B5F"/>
    <w:rsid w:val="00473C01"/>
    <w:rsid w:val="0047412E"/>
    <w:rsid w:val="004754E4"/>
    <w:rsid w:val="00475F48"/>
    <w:rsid w:val="00482DC7"/>
    <w:rsid w:val="00484356"/>
    <w:rsid w:val="004843F1"/>
    <w:rsid w:val="00487EEF"/>
    <w:rsid w:val="0049167E"/>
    <w:rsid w:val="004931E8"/>
    <w:rsid w:val="00493A8F"/>
    <w:rsid w:val="0049607D"/>
    <w:rsid w:val="00496699"/>
    <w:rsid w:val="00497790"/>
    <w:rsid w:val="00497BF6"/>
    <w:rsid w:val="004A0B59"/>
    <w:rsid w:val="004A1669"/>
    <w:rsid w:val="004A1E5C"/>
    <w:rsid w:val="004A2955"/>
    <w:rsid w:val="004A5AB4"/>
    <w:rsid w:val="004A695C"/>
    <w:rsid w:val="004B07F6"/>
    <w:rsid w:val="004B11EE"/>
    <w:rsid w:val="004B289E"/>
    <w:rsid w:val="004B35A7"/>
    <w:rsid w:val="004B402B"/>
    <w:rsid w:val="004B4267"/>
    <w:rsid w:val="004B4390"/>
    <w:rsid w:val="004B4BA1"/>
    <w:rsid w:val="004B77A8"/>
    <w:rsid w:val="004B7C13"/>
    <w:rsid w:val="004B7C42"/>
    <w:rsid w:val="004C0E58"/>
    <w:rsid w:val="004C2507"/>
    <w:rsid w:val="004C4112"/>
    <w:rsid w:val="004C4CAD"/>
    <w:rsid w:val="004C59BC"/>
    <w:rsid w:val="004C69E1"/>
    <w:rsid w:val="004C6C2D"/>
    <w:rsid w:val="004D1061"/>
    <w:rsid w:val="004D1344"/>
    <w:rsid w:val="004D1979"/>
    <w:rsid w:val="004D3FC9"/>
    <w:rsid w:val="004D62CA"/>
    <w:rsid w:val="004D649A"/>
    <w:rsid w:val="004E015B"/>
    <w:rsid w:val="004E0296"/>
    <w:rsid w:val="004E07E7"/>
    <w:rsid w:val="004E2059"/>
    <w:rsid w:val="004E5454"/>
    <w:rsid w:val="004E54D0"/>
    <w:rsid w:val="004E6DB2"/>
    <w:rsid w:val="004F004A"/>
    <w:rsid w:val="004F0216"/>
    <w:rsid w:val="004F0B40"/>
    <w:rsid w:val="004F23D9"/>
    <w:rsid w:val="004F27B6"/>
    <w:rsid w:val="004F4255"/>
    <w:rsid w:val="004F5080"/>
    <w:rsid w:val="004F6801"/>
    <w:rsid w:val="004F6941"/>
    <w:rsid w:val="004F6BBE"/>
    <w:rsid w:val="004F7628"/>
    <w:rsid w:val="005009CB"/>
    <w:rsid w:val="00502011"/>
    <w:rsid w:val="005021E9"/>
    <w:rsid w:val="00502930"/>
    <w:rsid w:val="00504AB2"/>
    <w:rsid w:val="00504CF1"/>
    <w:rsid w:val="0050531E"/>
    <w:rsid w:val="00505E0C"/>
    <w:rsid w:val="0050635E"/>
    <w:rsid w:val="0050767B"/>
    <w:rsid w:val="005104CC"/>
    <w:rsid w:val="00512B24"/>
    <w:rsid w:val="005135CA"/>
    <w:rsid w:val="00513E2C"/>
    <w:rsid w:val="00514021"/>
    <w:rsid w:val="00514F01"/>
    <w:rsid w:val="00515479"/>
    <w:rsid w:val="0051579B"/>
    <w:rsid w:val="00516E5D"/>
    <w:rsid w:val="005177BA"/>
    <w:rsid w:val="00520796"/>
    <w:rsid w:val="0052161A"/>
    <w:rsid w:val="0052222E"/>
    <w:rsid w:val="00525658"/>
    <w:rsid w:val="005271A2"/>
    <w:rsid w:val="005308C2"/>
    <w:rsid w:val="00531427"/>
    <w:rsid w:val="0053194C"/>
    <w:rsid w:val="00531D37"/>
    <w:rsid w:val="00532D7D"/>
    <w:rsid w:val="005330BD"/>
    <w:rsid w:val="00533654"/>
    <w:rsid w:val="00534FCD"/>
    <w:rsid w:val="00535230"/>
    <w:rsid w:val="00535232"/>
    <w:rsid w:val="005371BF"/>
    <w:rsid w:val="00540C88"/>
    <w:rsid w:val="005411B8"/>
    <w:rsid w:val="005412E2"/>
    <w:rsid w:val="005421BB"/>
    <w:rsid w:val="005428C3"/>
    <w:rsid w:val="00544E4D"/>
    <w:rsid w:val="00545D18"/>
    <w:rsid w:val="00545E43"/>
    <w:rsid w:val="005463DF"/>
    <w:rsid w:val="00552122"/>
    <w:rsid w:val="005523E2"/>
    <w:rsid w:val="00553355"/>
    <w:rsid w:val="00553D89"/>
    <w:rsid w:val="00553E5D"/>
    <w:rsid w:val="00554CD8"/>
    <w:rsid w:val="0055509B"/>
    <w:rsid w:val="00555796"/>
    <w:rsid w:val="0055612D"/>
    <w:rsid w:val="0055714E"/>
    <w:rsid w:val="00560D84"/>
    <w:rsid w:val="00561607"/>
    <w:rsid w:val="005622A5"/>
    <w:rsid w:val="005629B8"/>
    <w:rsid w:val="00562A96"/>
    <w:rsid w:val="00564868"/>
    <w:rsid w:val="00564923"/>
    <w:rsid w:val="00564953"/>
    <w:rsid w:val="00564D46"/>
    <w:rsid w:val="00565B5E"/>
    <w:rsid w:val="00566A44"/>
    <w:rsid w:val="00570800"/>
    <w:rsid w:val="00571D25"/>
    <w:rsid w:val="00572348"/>
    <w:rsid w:val="00573B61"/>
    <w:rsid w:val="00573C71"/>
    <w:rsid w:val="00575241"/>
    <w:rsid w:val="00576976"/>
    <w:rsid w:val="00576DF2"/>
    <w:rsid w:val="005773F3"/>
    <w:rsid w:val="00577E1D"/>
    <w:rsid w:val="00577FF0"/>
    <w:rsid w:val="00580CC3"/>
    <w:rsid w:val="005812A7"/>
    <w:rsid w:val="00582E89"/>
    <w:rsid w:val="005839F4"/>
    <w:rsid w:val="0058426D"/>
    <w:rsid w:val="005861BD"/>
    <w:rsid w:val="0059175D"/>
    <w:rsid w:val="00591CC5"/>
    <w:rsid w:val="005927E8"/>
    <w:rsid w:val="00592D1B"/>
    <w:rsid w:val="005932D0"/>
    <w:rsid w:val="005933FE"/>
    <w:rsid w:val="00594636"/>
    <w:rsid w:val="00594EA6"/>
    <w:rsid w:val="0059774B"/>
    <w:rsid w:val="00597A5C"/>
    <w:rsid w:val="005A04F0"/>
    <w:rsid w:val="005A06F1"/>
    <w:rsid w:val="005A1A9F"/>
    <w:rsid w:val="005A261C"/>
    <w:rsid w:val="005A293E"/>
    <w:rsid w:val="005A34D6"/>
    <w:rsid w:val="005A4072"/>
    <w:rsid w:val="005A41BF"/>
    <w:rsid w:val="005A5356"/>
    <w:rsid w:val="005A674B"/>
    <w:rsid w:val="005A6B4F"/>
    <w:rsid w:val="005A7600"/>
    <w:rsid w:val="005B14C6"/>
    <w:rsid w:val="005B194C"/>
    <w:rsid w:val="005B32F1"/>
    <w:rsid w:val="005B4B8C"/>
    <w:rsid w:val="005B54EC"/>
    <w:rsid w:val="005B575D"/>
    <w:rsid w:val="005B58D7"/>
    <w:rsid w:val="005B6059"/>
    <w:rsid w:val="005B6A68"/>
    <w:rsid w:val="005B766B"/>
    <w:rsid w:val="005C186A"/>
    <w:rsid w:val="005C37AB"/>
    <w:rsid w:val="005C386E"/>
    <w:rsid w:val="005C3968"/>
    <w:rsid w:val="005C3F84"/>
    <w:rsid w:val="005C584F"/>
    <w:rsid w:val="005C5C8E"/>
    <w:rsid w:val="005C5D51"/>
    <w:rsid w:val="005C5F1E"/>
    <w:rsid w:val="005D06EE"/>
    <w:rsid w:val="005D0C77"/>
    <w:rsid w:val="005D1792"/>
    <w:rsid w:val="005D4BB1"/>
    <w:rsid w:val="005D4DA4"/>
    <w:rsid w:val="005D4EE6"/>
    <w:rsid w:val="005D5476"/>
    <w:rsid w:val="005D5D1D"/>
    <w:rsid w:val="005E0158"/>
    <w:rsid w:val="005E0B4E"/>
    <w:rsid w:val="005E19D8"/>
    <w:rsid w:val="005E25A5"/>
    <w:rsid w:val="005E3A1E"/>
    <w:rsid w:val="005E443D"/>
    <w:rsid w:val="005E5131"/>
    <w:rsid w:val="005E5C41"/>
    <w:rsid w:val="005E6721"/>
    <w:rsid w:val="005E7801"/>
    <w:rsid w:val="005F00D8"/>
    <w:rsid w:val="005F0879"/>
    <w:rsid w:val="005F11F3"/>
    <w:rsid w:val="005F1209"/>
    <w:rsid w:val="005F1513"/>
    <w:rsid w:val="005F30EA"/>
    <w:rsid w:val="005F31C4"/>
    <w:rsid w:val="005F3377"/>
    <w:rsid w:val="005F44F7"/>
    <w:rsid w:val="005F510E"/>
    <w:rsid w:val="005F526B"/>
    <w:rsid w:val="005F528A"/>
    <w:rsid w:val="005F53ED"/>
    <w:rsid w:val="005F787B"/>
    <w:rsid w:val="00600D88"/>
    <w:rsid w:val="00601558"/>
    <w:rsid w:val="0060434B"/>
    <w:rsid w:val="0060461C"/>
    <w:rsid w:val="006055FC"/>
    <w:rsid w:val="0060572D"/>
    <w:rsid w:val="00606006"/>
    <w:rsid w:val="006066F2"/>
    <w:rsid w:val="00606FDD"/>
    <w:rsid w:val="00613132"/>
    <w:rsid w:val="0061329C"/>
    <w:rsid w:val="006144BF"/>
    <w:rsid w:val="00614B99"/>
    <w:rsid w:val="00614EC1"/>
    <w:rsid w:val="00615189"/>
    <w:rsid w:val="00615916"/>
    <w:rsid w:val="00615988"/>
    <w:rsid w:val="00620FC0"/>
    <w:rsid w:val="00621A6D"/>
    <w:rsid w:val="00622C49"/>
    <w:rsid w:val="00625579"/>
    <w:rsid w:val="0062635F"/>
    <w:rsid w:val="006274D6"/>
    <w:rsid w:val="0062786A"/>
    <w:rsid w:val="006302A7"/>
    <w:rsid w:val="0063459D"/>
    <w:rsid w:val="00634759"/>
    <w:rsid w:val="006407A3"/>
    <w:rsid w:val="00641041"/>
    <w:rsid w:val="006414AB"/>
    <w:rsid w:val="00642456"/>
    <w:rsid w:val="00643F0D"/>
    <w:rsid w:val="006446D3"/>
    <w:rsid w:val="00644FFF"/>
    <w:rsid w:val="00645226"/>
    <w:rsid w:val="00645566"/>
    <w:rsid w:val="006467B9"/>
    <w:rsid w:val="00647579"/>
    <w:rsid w:val="00647D28"/>
    <w:rsid w:val="00647DAF"/>
    <w:rsid w:val="0065012A"/>
    <w:rsid w:val="006506DB"/>
    <w:rsid w:val="00651A7D"/>
    <w:rsid w:val="00652CAF"/>
    <w:rsid w:val="0065356F"/>
    <w:rsid w:val="006551CB"/>
    <w:rsid w:val="00657C17"/>
    <w:rsid w:val="0066110A"/>
    <w:rsid w:val="00662B01"/>
    <w:rsid w:val="00663692"/>
    <w:rsid w:val="0067004E"/>
    <w:rsid w:val="006715F5"/>
    <w:rsid w:val="006716A2"/>
    <w:rsid w:val="006717C8"/>
    <w:rsid w:val="00672603"/>
    <w:rsid w:val="00673333"/>
    <w:rsid w:val="00674256"/>
    <w:rsid w:val="00677FBE"/>
    <w:rsid w:val="006804A5"/>
    <w:rsid w:val="0068073C"/>
    <w:rsid w:val="0068075F"/>
    <w:rsid w:val="00681AC0"/>
    <w:rsid w:val="00681D0D"/>
    <w:rsid w:val="006826EC"/>
    <w:rsid w:val="006838EC"/>
    <w:rsid w:val="0068548F"/>
    <w:rsid w:val="0068577C"/>
    <w:rsid w:val="006866CE"/>
    <w:rsid w:val="00686ED1"/>
    <w:rsid w:val="00691FAA"/>
    <w:rsid w:val="00692931"/>
    <w:rsid w:val="00693BA6"/>
    <w:rsid w:val="00695B28"/>
    <w:rsid w:val="0069615C"/>
    <w:rsid w:val="0069680D"/>
    <w:rsid w:val="006973F2"/>
    <w:rsid w:val="006A00FA"/>
    <w:rsid w:val="006A0EB8"/>
    <w:rsid w:val="006A1D5C"/>
    <w:rsid w:val="006A2857"/>
    <w:rsid w:val="006A34AE"/>
    <w:rsid w:val="006A422E"/>
    <w:rsid w:val="006A5920"/>
    <w:rsid w:val="006A60EA"/>
    <w:rsid w:val="006A78D3"/>
    <w:rsid w:val="006B0326"/>
    <w:rsid w:val="006B14DD"/>
    <w:rsid w:val="006B3CA6"/>
    <w:rsid w:val="006B40ED"/>
    <w:rsid w:val="006B422E"/>
    <w:rsid w:val="006B441A"/>
    <w:rsid w:val="006B4715"/>
    <w:rsid w:val="006B5AE0"/>
    <w:rsid w:val="006B63A3"/>
    <w:rsid w:val="006C1639"/>
    <w:rsid w:val="006C207F"/>
    <w:rsid w:val="006C24E4"/>
    <w:rsid w:val="006C4AA3"/>
    <w:rsid w:val="006C4BA2"/>
    <w:rsid w:val="006C5794"/>
    <w:rsid w:val="006C5835"/>
    <w:rsid w:val="006C6A11"/>
    <w:rsid w:val="006C6DDA"/>
    <w:rsid w:val="006C77A3"/>
    <w:rsid w:val="006C7860"/>
    <w:rsid w:val="006D3468"/>
    <w:rsid w:val="006D386C"/>
    <w:rsid w:val="006D3F1C"/>
    <w:rsid w:val="006D4BB3"/>
    <w:rsid w:val="006D4E3F"/>
    <w:rsid w:val="006D5095"/>
    <w:rsid w:val="006D56B9"/>
    <w:rsid w:val="006D5892"/>
    <w:rsid w:val="006D5C1B"/>
    <w:rsid w:val="006D5D6A"/>
    <w:rsid w:val="006D659D"/>
    <w:rsid w:val="006D6F68"/>
    <w:rsid w:val="006D7674"/>
    <w:rsid w:val="006E004F"/>
    <w:rsid w:val="006E12F1"/>
    <w:rsid w:val="006E2577"/>
    <w:rsid w:val="006E25C9"/>
    <w:rsid w:val="006E46D5"/>
    <w:rsid w:val="006E6B43"/>
    <w:rsid w:val="006E6E36"/>
    <w:rsid w:val="006E7172"/>
    <w:rsid w:val="006E7859"/>
    <w:rsid w:val="006F057B"/>
    <w:rsid w:val="006F3098"/>
    <w:rsid w:val="006F3686"/>
    <w:rsid w:val="006F69B7"/>
    <w:rsid w:val="00701A0A"/>
    <w:rsid w:val="00703382"/>
    <w:rsid w:val="0070439A"/>
    <w:rsid w:val="0070528C"/>
    <w:rsid w:val="007074FB"/>
    <w:rsid w:val="00710B62"/>
    <w:rsid w:val="00710C96"/>
    <w:rsid w:val="0071202C"/>
    <w:rsid w:val="00712803"/>
    <w:rsid w:val="00712853"/>
    <w:rsid w:val="00712CBF"/>
    <w:rsid w:val="0071353D"/>
    <w:rsid w:val="00714625"/>
    <w:rsid w:val="007149B7"/>
    <w:rsid w:val="007154CC"/>
    <w:rsid w:val="007158AC"/>
    <w:rsid w:val="00716189"/>
    <w:rsid w:val="00716A29"/>
    <w:rsid w:val="00717316"/>
    <w:rsid w:val="00720BAD"/>
    <w:rsid w:val="007215CC"/>
    <w:rsid w:val="0072186C"/>
    <w:rsid w:val="00721A0E"/>
    <w:rsid w:val="00721E7D"/>
    <w:rsid w:val="0072231F"/>
    <w:rsid w:val="00723555"/>
    <w:rsid w:val="00724786"/>
    <w:rsid w:val="007254E7"/>
    <w:rsid w:val="0072566E"/>
    <w:rsid w:val="0072639A"/>
    <w:rsid w:val="0072732E"/>
    <w:rsid w:val="00727354"/>
    <w:rsid w:val="00727B16"/>
    <w:rsid w:val="00730133"/>
    <w:rsid w:val="00730D1F"/>
    <w:rsid w:val="00733243"/>
    <w:rsid w:val="00735846"/>
    <w:rsid w:val="00735B4D"/>
    <w:rsid w:val="00737A8E"/>
    <w:rsid w:val="007406B0"/>
    <w:rsid w:val="0074339B"/>
    <w:rsid w:val="00743637"/>
    <w:rsid w:val="00744033"/>
    <w:rsid w:val="0074627B"/>
    <w:rsid w:val="00746AEF"/>
    <w:rsid w:val="00750827"/>
    <w:rsid w:val="00750DDC"/>
    <w:rsid w:val="00750E13"/>
    <w:rsid w:val="007519EE"/>
    <w:rsid w:val="007522D1"/>
    <w:rsid w:val="0075348B"/>
    <w:rsid w:val="007544BA"/>
    <w:rsid w:val="0075598B"/>
    <w:rsid w:val="00755BA4"/>
    <w:rsid w:val="00755FC5"/>
    <w:rsid w:val="0075731C"/>
    <w:rsid w:val="007579BB"/>
    <w:rsid w:val="00757A02"/>
    <w:rsid w:val="00760253"/>
    <w:rsid w:val="00760E0D"/>
    <w:rsid w:val="007612E9"/>
    <w:rsid w:val="0076183E"/>
    <w:rsid w:val="00762840"/>
    <w:rsid w:val="007640BC"/>
    <w:rsid w:val="007647EA"/>
    <w:rsid w:val="00765520"/>
    <w:rsid w:val="007655D3"/>
    <w:rsid w:val="00765605"/>
    <w:rsid w:val="0076648E"/>
    <w:rsid w:val="0077126E"/>
    <w:rsid w:val="007716EF"/>
    <w:rsid w:val="00772391"/>
    <w:rsid w:val="00772A20"/>
    <w:rsid w:val="00772E2D"/>
    <w:rsid w:val="007757D4"/>
    <w:rsid w:val="0077627F"/>
    <w:rsid w:val="00776D05"/>
    <w:rsid w:val="007776C9"/>
    <w:rsid w:val="00777965"/>
    <w:rsid w:val="00781477"/>
    <w:rsid w:val="00781747"/>
    <w:rsid w:val="007825BB"/>
    <w:rsid w:val="0078274B"/>
    <w:rsid w:val="00783695"/>
    <w:rsid w:val="00783F5E"/>
    <w:rsid w:val="007863EE"/>
    <w:rsid w:val="0078725A"/>
    <w:rsid w:val="0079358F"/>
    <w:rsid w:val="007938D0"/>
    <w:rsid w:val="007974D9"/>
    <w:rsid w:val="00797609"/>
    <w:rsid w:val="007A01B1"/>
    <w:rsid w:val="007A192B"/>
    <w:rsid w:val="007A1A64"/>
    <w:rsid w:val="007A1ABA"/>
    <w:rsid w:val="007A1C4E"/>
    <w:rsid w:val="007A2EC5"/>
    <w:rsid w:val="007A3498"/>
    <w:rsid w:val="007A35D5"/>
    <w:rsid w:val="007A3C7C"/>
    <w:rsid w:val="007A4CFF"/>
    <w:rsid w:val="007A4FE7"/>
    <w:rsid w:val="007A5D9B"/>
    <w:rsid w:val="007A5F3F"/>
    <w:rsid w:val="007A637B"/>
    <w:rsid w:val="007A649F"/>
    <w:rsid w:val="007B0401"/>
    <w:rsid w:val="007B1A03"/>
    <w:rsid w:val="007B2ED9"/>
    <w:rsid w:val="007B4446"/>
    <w:rsid w:val="007B4823"/>
    <w:rsid w:val="007B513E"/>
    <w:rsid w:val="007B581C"/>
    <w:rsid w:val="007B78B6"/>
    <w:rsid w:val="007C2688"/>
    <w:rsid w:val="007C2810"/>
    <w:rsid w:val="007C2DCA"/>
    <w:rsid w:val="007C3D69"/>
    <w:rsid w:val="007C46A4"/>
    <w:rsid w:val="007C4A48"/>
    <w:rsid w:val="007C644F"/>
    <w:rsid w:val="007C6D0D"/>
    <w:rsid w:val="007C6EA2"/>
    <w:rsid w:val="007C7CC5"/>
    <w:rsid w:val="007D0338"/>
    <w:rsid w:val="007D0F8E"/>
    <w:rsid w:val="007D11AE"/>
    <w:rsid w:val="007D13C9"/>
    <w:rsid w:val="007D17B4"/>
    <w:rsid w:val="007D34B9"/>
    <w:rsid w:val="007D3848"/>
    <w:rsid w:val="007D4BF8"/>
    <w:rsid w:val="007D5D01"/>
    <w:rsid w:val="007D78F9"/>
    <w:rsid w:val="007E1924"/>
    <w:rsid w:val="007E1B48"/>
    <w:rsid w:val="007E1CC9"/>
    <w:rsid w:val="007E20A8"/>
    <w:rsid w:val="007E331E"/>
    <w:rsid w:val="007E355A"/>
    <w:rsid w:val="007E371E"/>
    <w:rsid w:val="007E3853"/>
    <w:rsid w:val="007E393F"/>
    <w:rsid w:val="007E6799"/>
    <w:rsid w:val="007F2148"/>
    <w:rsid w:val="007F232F"/>
    <w:rsid w:val="007F4829"/>
    <w:rsid w:val="007F5793"/>
    <w:rsid w:val="007F7CDE"/>
    <w:rsid w:val="0080009C"/>
    <w:rsid w:val="0080145C"/>
    <w:rsid w:val="0080437D"/>
    <w:rsid w:val="0080491B"/>
    <w:rsid w:val="0080526D"/>
    <w:rsid w:val="00806587"/>
    <w:rsid w:val="00806A9E"/>
    <w:rsid w:val="00806BD4"/>
    <w:rsid w:val="00807111"/>
    <w:rsid w:val="00807933"/>
    <w:rsid w:val="00807F94"/>
    <w:rsid w:val="00810053"/>
    <w:rsid w:val="00810F22"/>
    <w:rsid w:val="00812252"/>
    <w:rsid w:val="00812924"/>
    <w:rsid w:val="00812E1C"/>
    <w:rsid w:val="00813F86"/>
    <w:rsid w:val="0081776C"/>
    <w:rsid w:val="008238A3"/>
    <w:rsid w:val="00824689"/>
    <w:rsid w:val="00824C9D"/>
    <w:rsid w:val="0082570F"/>
    <w:rsid w:val="00825995"/>
    <w:rsid w:val="00825B7E"/>
    <w:rsid w:val="0082667D"/>
    <w:rsid w:val="00826981"/>
    <w:rsid w:val="00830575"/>
    <w:rsid w:val="008305DF"/>
    <w:rsid w:val="00830E0D"/>
    <w:rsid w:val="00831DF1"/>
    <w:rsid w:val="008324A3"/>
    <w:rsid w:val="00834C7A"/>
    <w:rsid w:val="00835513"/>
    <w:rsid w:val="00835554"/>
    <w:rsid w:val="00836993"/>
    <w:rsid w:val="00836E51"/>
    <w:rsid w:val="00837DB0"/>
    <w:rsid w:val="008418F6"/>
    <w:rsid w:val="008428AB"/>
    <w:rsid w:val="00842A9A"/>
    <w:rsid w:val="0084301A"/>
    <w:rsid w:val="00844983"/>
    <w:rsid w:val="0084713F"/>
    <w:rsid w:val="00847143"/>
    <w:rsid w:val="00847517"/>
    <w:rsid w:val="00850E6B"/>
    <w:rsid w:val="008523A5"/>
    <w:rsid w:val="00852D4F"/>
    <w:rsid w:val="00854CDE"/>
    <w:rsid w:val="00857B69"/>
    <w:rsid w:val="0086026D"/>
    <w:rsid w:val="00860336"/>
    <w:rsid w:val="00861B98"/>
    <w:rsid w:val="00862B36"/>
    <w:rsid w:val="008657D6"/>
    <w:rsid w:val="00866D8C"/>
    <w:rsid w:val="0087156E"/>
    <w:rsid w:val="0087275F"/>
    <w:rsid w:val="008733F2"/>
    <w:rsid w:val="0087476B"/>
    <w:rsid w:val="00874CFF"/>
    <w:rsid w:val="008761AC"/>
    <w:rsid w:val="008762CA"/>
    <w:rsid w:val="00881659"/>
    <w:rsid w:val="008822BE"/>
    <w:rsid w:val="00882CD6"/>
    <w:rsid w:val="0088478A"/>
    <w:rsid w:val="00886813"/>
    <w:rsid w:val="008904F0"/>
    <w:rsid w:val="008921B2"/>
    <w:rsid w:val="00895063"/>
    <w:rsid w:val="008950C4"/>
    <w:rsid w:val="00895279"/>
    <w:rsid w:val="00896F90"/>
    <w:rsid w:val="008A20B0"/>
    <w:rsid w:val="008A2441"/>
    <w:rsid w:val="008A278B"/>
    <w:rsid w:val="008A4A3C"/>
    <w:rsid w:val="008A7539"/>
    <w:rsid w:val="008A7BC0"/>
    <w:rsid w:val="008A7F04"/>
    <w:rsid w:val="008B1041"/>
    <w:rsid w:val="008B19E4"/>
    <w:rsid w:val="008B2388"/>
    <w:rsid w:val="008B3167"/>
    <w:rsid w:val="008B3B82"/>
    <w:rsid w:val="008B3D07"/>
    <w:rsid w:val="008B67DF"/>
    <w:rsid w:val="008C09FD"/>
    <w:rsid w:val="008C0C85"/>
    <w:rsid w:val="008C16BA"/>
    <w:rsid w:val="008C1F89"/>
    <w:rsid w:val="008C3BE7"/>
    <w:rsid w:val="008C4596"/>
    <w:rsid w:val="008C51D0"/>
    <w:rsid w:val="008C5EF1"/>
    <w:rsid w:val="008D2A88"/>
    <w:rsid w:val="008D3DA7"/>
    <w:rsid w:val="008D40A6"/>
    <w:rsid w:val="008D520F"/>
    <w:rsid w:val="008D546E"/>
    <w:rsid w:val="008D5DFB"/>
    <w:rsid w:val="008D62F1"/>
    <w:rsid w:val="008D65B0"/>
    <w:rsid w:val="008E1212"/>
    <w:rsid w:val="008E1C56"/>
    <w:rsid w:val="008E29A2"/>
    <w:rsid w:val="008E36F9"/>
    <w:rsid w:val="008E3AD5"/>
    <w:rsid w:val="008E42E7"/>
    <w:rsid w:val="008E530B"/>
    <w:rsid w:val="008E5B0A"/>
    <w:rsid w:val="008E5D87"/>
    <w:rsid w:val="008E6477"/>
    <w:rsid w:val="008E74B0"/>
    <w:rsid w:val="008F030E"/>
    <w:rsid w:val="008F0616"/>
    <w:rsid w:val="008F0CFC"/>
    <w:rsid w:val="008F165B"/>
    <w:rsid w:val="008F21DE"/>
    <w:rsid w:val="008F254A"/>
    <w:rsid w:val="008F3457"/>
    <w:rsid w:val="008F3E8C"/>
    <w:rsid w:val="008F4C03"/>
    <w:rsid w:val="008F60FD"/>
    <w:rsid w:val="008F6BF1"/>
    <w:rsid w:val="008F781A"/>
    <w:rsid w:val="00902D95"/>
    <w:rsid w:val="00904211"/>
    <w:rsid w:val="00904476"/>
    <w:rsid w:val="00904BB1"/>
    <w:rsid w:val="00905242"/>
    <w:rsid w:val="00910517"/>
    <w:rsid w:val="00911B30"/>
    <w:rsid w:val="00911D6C"/>
    <w:rsid w:val="009121CF"/>
    <w:rsid w:val="00912750"/>
    <w:rsid w:val="00913FC3"/>
    <w:rsid w:val="00914079"/>
    <w:rsid w:val="009164D5"/>
    <w:rsid w:val="00916DE7"/>
    <w:rsid w:val="00916E55"/>
    <w:rsid w:val="009172A5"/>
    <w:rsid w:val="00921B51"/>
    <w:rsid w:val="00922D4C"/>
    <w:rsid w:val="0092368C"/>
    <w:rsid w:val="009243D3"/>
    <w:rsid w:val="009256F4"/>
    <w:rsid w:val="009304D8"/>
    <w:rsid w:val="00932993"/>
    <w:rsid w:val="00932E42"/>
    <w:rsid w:val="00933C72"/>
    <w:rsid w:val="00933E92"/>
    <w:rsid w:val="00935587"/>
    <w:rsid w:val="0093637E"/>
    <w:rsid w:val="009369EF"/>
    <w:rsid w:val="0094040E"/>
    <w:rsid w:val="0094190D"/>
    <w:rsid w:val="00942879"/>
    <w:rsid w:val="0094300A"/>
    <w:rsid w:val="00945CF8"/>
    <w:rsid w:val="00945E63"/>
    <w:rsid w:val="009462BB"/>
    <w:rsid w:val="00946ECD"/>
    <w:rsid w:val="0094734E"/>
    <w:rsid w:val="0094756A"/>
    <w:rsid w:val="00947C77"/>
    <w:rsid w:val="0095199A"/>
    <w:rsid w:val="00952658"/>
    <w:rsid w:val="0095274D"/>
    <w:rsid w:val="00952E8E"/>
    <w:rsid w:val="009538F3"/>
    <w:rsid w:val="00954EDF"/>
    <w:rsid w:val="009550BE"/>
    <w:rsid w:val="00955209"/>
    <w:rsid w:val="00955224"/>
    <w:rsid w:val="00956FE1"/>
    <w:rsid w:val="0096050A"/>
    <w:rsid w:val="009618CD"/>
    <w:rsid w:val="00964924"/>
    <w:rsid w:val="0096698D"/>
    <w:rsid w:val="00967436"/>
    <w:rsid w:val="0097117B"/>
    <w:rsid w:val="009722F1"/>
    <w:rsid w:val="00974490"/>
    <w:rsid w:val="00977061"/>
    <w:rsid w:val="009805BC"/>
    <w:rsid w:val="00981AE7"/>
    <w:rsid w:val="00983546"/>
    <w:rsid w:val="00984E3D"/>
    <w:rsid w:val="00985091"/>
    <w:rsid w:val="009854E6"/>
    <w:rsid w:val="00985A83"/>
    <w:rsid w:val="00985C17"/>
    <w:rsid w:val="00987B13"/>
    <w:rsid w:val="009904BC"/>
    <w:rsid w:val="009912B2"/>
    <w:rsid w:val="00993827"/>
    <w:rsid w:val="009946DC"/>
    <w:rsid w:val="00996A5F"/>
    <w:rsid w:val="009972D2"/>
    <w:rsid w:val="0099733D"/>
    <w:rsid w:val="00997C46"/>
    <w:rsid w:val="009A0277"/>
    <w:rsid w:val="009A04EB"/>
    <w:rsid w:val="009A113C"/>
    <w:rsid w:val="009A148D"/>
    <w:rsid w:val="009A1CBC"/>
    <w:rsid w:val="009A23FD"/>
    <w:rsid w:val="009A2803"/>
    <w:rsid w:val="009A30DF"/>
    <w:rsid w:val="009A4812"/>
    <w:rsid w:val="009A5C34"/>
    <w:rsid w:val="009A6C88"/>
    <w:rsid w:val="009A7960"/>
    <w:rsid w:val="009B01A4"/>
    <w:rsid w:val="009B03AC"/>
    <w:rsid w:val="009B0812"/>
    <w:rsid w:val="009B1014"/>
    <w:rsid w:val="009B28DD"/>
    <w:rsid w:val="009B42EC"/>
    <w:rsid w:val="009B4A5A"/>
    <w:rsid w:val="009B5E99"/>
    <w:rsid w:val="009B7101"/>
    <w:rsid w:val="009B7A52"/>
    <w:rsid w:val="009C0F0B"/>
    <w:rsid w:val="009C1D88"/>
    <w:rsid w:val="009C2B6D"/>
    <w:rsid w:val="009C2E76"/>
    <w:rsid w:val="009C4223"/>
    <w:rsid w:val="009C552B"/>
    <w:rsid w:val="009C57C0"/>
    <w:rsid w:val="009C679D"/>
    <w:rsid w:val="009C6DEF"/>
    <w:rsid w:val="009D1AC7"/>
    <w:rsid w:val="009D1DF8"/>
    <w:rsid w:val="009D5D6F"/>
    <w:rsid w:val="009D639C"/>
    <w:rsid w:val="009D64CC"/>
    <w:rsid w:val="009D6DD3"/>
    <w:rsid w:val="009D739B"/>
    <w:rsid w:val="009D7773"/>
    <w:rsid w:val="009D78DA"/>
    <w:rsid w:val="009E02D6"/>
    <w:rsid w:val="009E199C"/>
    <w:rsid w:val="009E1E4D"/>
    <w:rsid w:val="009E305C"/>
    <w:rsid w:val="009E515F"/>
    <w:rsid w:val="009F0CAA"/>
    <w:rsid w:val="009F1BCF"/>
    <w:rsid w:val="009F2B77"/>
    <w:rsid w:val="009F31AD"/>
    <w:rsid w:val="009F4752"/>
    <w:rsid w:val="009F5394"/>
    <w:rsid w:val="009F5844"/>
    <w:rsid w:val="009F67A8"/>
    <w:rsid w:val="009F6BE5"/>
    <w:rsid w:val="00A00BA2"/>
    <w:rsid w:val="00A0198B"/>
    <w:rsid w:val="00A01DCA"/>
    <w:rsid w:val="00A02B51"/>
    <w:rsid w:val="00A02E2B"/>
    <w:rsid w:val="00A03111"/>
    <w:rsid w:val="00A04017"/>
    <w:rsid w:val="00A04113"/>
    <w:rsid w:val="00A04B11"/>
    <w:rsid w:val="00A04FE1"/>
    <w:rsid w:val="00A06347"/>
    <w:rsid w:val="00A06617"/>
    <w:rsid w:val="00A07526"/>
    <w:rsid w:val="00A1094A"/>
    <w:rsid w:val="00A11C06"/>
    <w:rsid w:val="00A11F83"/>
    <w:rsid w:val="00A14600"/>
    <w:rsid w:val="00A14ADF"/>
    <w:rsid w:val="00A15055"/>
    <w:rsid w:val="00A17782"/>
    <w:rsid w:val="00A20AD2"/>
    <w:rsid w:val="00A20B5D"/>
    <w:rsid w:val="00A2161A"/>
    <w:rsid w:val="00A218A8"/>
    <w:rsid w:val="00A22818"/>
    <w:rsid w:val="00A22EBD"/>
    <w:rsid w:val="00A2373F"/>
    <w:rsid w:val="00A23B6A"/>
    <w:rsid w:val="00A25D50"/>
    <w:rsid w:val="00A31539"/>
    <w:rsid w:val="00A3320B"/>
    <w:rsid w:val="00A3480D"/>
    <w:rsid w:val="00A34932"/>
    <w:rsid w:val="00A34C19"/>
    <w:rsid w:val="00A3693F"/>
    <w:rsid w:val="00A406B7"/>
    <w:rsid w:val="00A407DF"/>
    <w:rsid w:val="00A442FA"/>
    <w:rsid w:val="00A447EF"/>
    <w:rsid w:val="00A452F7"/>
    <w:rsid w:val="00A4534C"/>
    <w:rsid w:val="00A46818"/>
    <w:rsid w:val="00A47312"/>
    <w:rsid w:val="00A47B5F"/>
    <w:rsid w:val="00A5022A"/>
    <w:rsid w:val="00A50461"/>
    <w:rsid w:val="00A51234"/>
    <w:rsid w:val="00A513DA"/>
    <w:rsid w:val="00A52680"/>
    <w:rsid w:val="00A547CD"/>
    <w:rsid w:val="00A54FA0"/>
    <w:rsid w:val="00A554D0"/>
    <w:rsid w:val="00A55503"/>
    <w:rsid w:val="00A5624E"/>
    <w:rsid w:val="00A5668B"/>
    <w:rsid w:val="00A60A5E"/>
    <w:rsid w:val="00A60B2C"/>
    <w:rsid w:val="00A614E3"/>
    <w:rsid w:val="00A65930"/>
    <w:rsid w:val="00A65C33"/>
    <w:rsid w:val="00A66FDE"/>
    <w:rsid w:val="00A67FB2"/>
    <w:rsid w:val="00A70620"/>
    <w:rsid w:val="00A74AD1"/>
    <w:rsid w:val="00A763DB"/>
    <w:rsid w:val="00A77FA9"/>
    <w:rsid w:val="00A80B1E"/>
    <w:rsid w:val="00A821D9"/>
    <w:rsid w:val="00A821ED"/>
    <w:rsid w:val="00A822DA"/>
    <w:rsid w:val="00A83051"/>
    <w:rsid w:val="00A8327E"/>
    <w:rsid w:val="00A873FA"/>
    <w:rsid w:val="00A8755C"/>
    <w:rsid w:val="00A9009D"/>
    <w:rsid w:val="00A90534"/>
    <w:rsid w:val="00A91575"/>
    <w:rsid w:val="00A916D4"/>
    <w:rsid w:val="00A91AB5"/>
    <w:rsid w:val="00A91DAE"/>
    <w:rsid w:val="00A92D5A"/>
    <w:rsid w:val="00A93995"/>
    <w:rsid w:val="00A94BCD"/>
    <w:rsid w:val="00A95CE4"/>
    <w:rsid w:val="00A95D6A"/>
    <w:rsid w:val="00A95EFF"/>
    <w:rsid w:val="00A96348"/>
    <w:rsid w:val="00A97F71"/>
    <w:rsid w:val="00AA004D"/>
    <w:rsid w:val="00AA074F"/>
    <w:rsid w:val="00AA0989"/>
    <w:rsid w:val="00AA0A76"/>
    <w:rsid w:val="00AA3473"/>
    <w:rsid w:val="00AA4489"/>
    <w:rsid w:val="00AA5A33"/>
    <w:rsid w:val="00AA7696"/>
    <w:rsid w:val="00AA76B5"/>
    <w:rsid w:val="00AB03CE"/>
    <w:rsid w:val="00AB0B10"/>
    <w:rsid w:val="00AB153B"/>
    <w:rsid w:val="00AB36A0"/>
    <w:rsid w:val="00AB458D"/>
    <w:rsid w:val="00AB47DF"/>
    <w:rsid w:val="00AB4AF1"/>
    <w:rsid w:val="00AB5D3A"/>
    <w:rsid w:val="00AB5F2A"/>
    <w:rsid w:val="00AB675A"/>
    <w:rsid w:val="00AB6FEC"/>
    <w:rsid w:val="00AB7089"/>
    <w:rsid w:val="00AB7195"/>
    <w:rsid w:val="00AC0C0A"/>
    <w:rsid w:val="00AC0D49"/>
    <w:rsid w:val="00AC10B4"/>
    <w:rsid w:val="00AC1F3B"/>
    <w:rsid w:val="00AC2536"/>
    <w:rsid w:val="00AC397E"/>
    <w:rsid w:val="00AC5E5F"/>
    <w:rsid w:val="00AC69F8"/>
    <w:rsid w:val="00AC79AA"/>
    <w:rsid w:val="00AC7EDE"/>
    <w:rsid w:val="00AD2CCC"/>
    <w:rsid w:val="00AD2E67"/>
    <w:rsid w:val="00AD3075"/>
    <w:rsid w:val="00AD4D57"/>
    <w:rsid w:val="00AE0158"/>
    <w:rsid w:val="00AE0823"/>
    <w:rsid w:val="00AE0BC6"/>
    <w:rsid w:val="00AE185D"/>
    <w:rsid w:val="00AE1C5A"/>
    <w:rsid w:val="00AE2B36"/>
    <w:rsid w:val="00AE2CC5"/>
    <w:rsid w:val="00AE3424"/>
    <w:rsid w:val="00AE5742"/>
    <w:rsid w:val="00AE688A"/>
    <w:rsid w:val="00AE6BD9"/>
    <w:rsid w:val="00AF03DA"/>
    <w:rsid w:val="00AF18E7"/>
    <w:rsid w:val="00AF2B4D"/>
    <w:rsid w:val="00AF2D22"/>
    <w:rsid w:val="00AF2D50"/>
    <w:rsid w:val="00AF2F89"/>
    <w:rsid w:val="00AF4391"/>
    <w:rsid w:val="00AF5D36"/>
    <w:rsid w:val="00AF78C4"/>
    <w:rsid w:val="00B0024F"/>
    <w:rsid w:val="00B00B3B"/>
    <w:rsid w:val="00B01FE9"/>
    <w:rsid w:val="00B03A4C"/>
    <w:rsid w:val="00B03FC9"/>
    <w:rsid w:val="00B05513"/>
    <w:rsid w:val="00B06024"/>
    <w:rsid w:val="00B06131"/>
    <w:rsid w:val="00B066EA"/>
    <w:rsid w:val="00B06A6F"/>
    <w:rsid w:val="00B06D10"/>
    <w:rsid w:val="00B07528"/>
    <w:rsid w:val="00B07F0E"/>
    <w:rsid w:val="00B13D19"/>
    <w:rsid w:val="00B141FE"/>
    <w:rsid w:val="00B1465E"/>
    <w:rsid w:val="00B14BE3"/>
    <w:rsid w:val="00B15206"/>
    <w:rsid w:val="00B1552D"/>
    <w:rsid w:val="00B1574F"/>
    <w:rsid w:val="00B15932"/>
    <w:rsid w:val="00B16896"/>
    <w:rsid w:val="00B1739A"/>
    <w:rsid w:val="00B1788C"/>
    <w:rsid w:val="00B20E74"/>
    <w:rsid w:val="00B21229"/>
    <w:rsid w:val="00B21A62"/>
    <w:rsid w:val="00B21BB0"/>
    <w:rsid w:val="00B21E42"/>
    <w:rsid w:val="00B2680F"/>
    <w:rsid w:val="00B271DF"/>
    <w:rsid w:val="00B30C43"/>
    <w:rsid w:val="00B32D39"/>
    <w:rsid w:val="00B33746"/>
    <w:rsid w:val="00B34A2B"/>
    <w:rsid w:val="00B35E68"/>
    <w:rsid w:val="00B36555"/>
    <w:rsid w:val="00B37740"/>
    <w:rsid w:val="00B41465"/>
    <w:rsid w:val="00B41CEA"/>
    <w:rsid w:val="00B42257"/>
    <w:rsid w:val="00B43725"/>
    <w:rsid w:val="00B448A7"/>
    <w:rsid w:val="00B45DF7"/>
    <w:rsid w:val="00B46436"/>
    <w:rsid w:val="00B46DE2"/>
    <w:rsid w:val="00B46DE9"/>
    <w:rsid w:val="00B47C29"/>
    <w:rsid w:val="00B47D1A"/>
    <w:rsid w:val="00B50A0B"/>
    <w:rsid w:val="00B50E15"/>
    <w:rsid w:val="00B5107C"/>
    <w:rsid w:val="00B51E7C"/>
    <w:rsid w:val="00B53CEF"/>
    <w:rsid w:val="00B54EE9"/>
    <w:rsid w:val="00B558A4"/>
    <w:rsid w:val="00B56833"/>
    <w:rsid w:val="00B56A26"/>
    <w:rsid w:val="00B605D4"/>
    <w:rsid w:val="00B61236"/>
    <w:rsid w:val="00B62C44"/>
    <w:rsid w:val="00B6305C"/>
    <w:rsid w:val="00B63878"/>
    <w:rsid w:val="00B63D74"/>
    <w:rsid w:val="00B65422"/>
    <w:rsid w:val="00B65A74"/>
    <w:rsid w:val="00B664D0"/>
    <w:rsid w:val="00B668D9"/>
    <w:rsid w:val="00B66D39"/>
    <w:rsid w:val="00B7065F"/>
    <w:rsid w:val="00B711CB"/>
    <w:rsid w:val="00B72383"/>
    <w:rsid w:val="00B73A44"/>
    <w:rsid w:val="00B73EB8"/>
    <w:rsid w:val="00B74087"/>
    <w:rsid w:val="00B74F3F"/>
    <w:rsid w:val="00B751F8"/>
    <w:rsid w:val="00B752C5"/>
    <w:rsid w:val="00B7661A"/>
    <w:rsid w:val="00B76AFE"/>
    <w:rsid w:val="00B76B8B"/>
    <w:rsid w:val="00B76C57"/>
    <w:rsid w:val="00B77505"/>
    <w:rsid w:val="00B81513"/>
    <w:rsid w:val="00B81E88"/>
    <w:rsid w:val="00B825B7"/>
    <w:rsid w:val="00B82F5F"/>
    <w:rsid w:val="00B83578"/>
    <w:rsid w:val="00B84BA6"/>
    <w:rsid w:val="00B84CB3"/>
    <w:rsid w:val="00B86393"/>
    <w:rsid w:val="00B865B6"/>
    <w:rsid w:val="00B91B98"/>
    <w:rsid w:val="00B93EC6"/>
    <w:rsid w:val="00B95083"/>
    <w:rsid w:val="00B96FB4"/>
    <w:rsid w:val="00B97EDD"/>
    <w:rsid w:val="00BA06AA"/>
    <w:rsid w:val="00BA0A60"/>
    <w:rsid w:val="00BA1601"/>
    <w:rsid w:val="00BA2400"/>
    <w:rsid w:val="00BA2D8B"/>
    <w:rsid w:val="00BA3003"/>
    <w:rsid w:val="00BA3BC6"/>
    <w:rsid w:val="00BA4EC7"/>
    <w:rsid w:val="00BA6E47"/>
    <w:rsid w:val="00BA793D"/>
    <w:rsid w:val="00BB015C"/>
    <w:rsid w:val="00BB076B"/>
    <w:rsid w:val="00BB07A1"/>
    <w:rsid w:val="00BB091B"/>
    <w:rsid w:val="00BB0C21"/>
    <w:rsid w:val="00BB0F25"/>
    <w:rsid w:val="00BB1875"/>
    <w:rsid w:val="00BB1982"/>
    <w:rsid w:val="00BB1F91"/>
    <w:rsid w:val="00BB2537"/>
    <w:rsid w:val="00BB2C10"/>
    <w:rsid w:val="00BB2D71"/>
    <w:rsid w:val="00BB2FBC"/>
    <w:rsid w:val="00BB363B"/>
    <w:rsid w:val="00BB514C"/>
    <w:rsid w:val="00BB5D1E"/>
    <w:rsid w:val="00BB6249"/>
    <w:rsid w:val="00BB6ADA"/>
    <w:rsid w:val="00BB7549"/>
    <w:rsid w:val="00BC16C4"/>
    <w:rsid w:val="00BC26CB"/>
    <w:rsid w:val="00BC2892"/>
    <w:rsid w:val="00BC43B0"/>
    <w:rsid w:val="00BC4D66"/>
    <w:rsid w:val="00BC5E47"/>
    <w:rsid w:val="00BC6017"/>
    <w:rsid w:val="00BC618E"/>
    <w:rsid w:val="00BC6881"/>
    <w:rsid w:val="00BD08EF"/>
    <w:rsid w:val="00BD1BFD"/>
    <w:rsid w:val="00BD1D2A"/>
    <w:rsid w:val="00BD42D7"/>
    <w:rsid w:val="00BD43AC"/>
    <w:rsid w:val="00BD51D9"/>
    <w:rsid w:val="00BD5240"/>
    <w:rsid w:val="00BD6F9B"/>
    <w:rsid w:val="00BE043E"/>
    <w:rsid w:val="00BE088C"/>
    <w:rsid w:val="00BE1B11"/>
    <w:rsid w:val="00BE2839"/>
    <w:rsid w:val="00BE304F"/>
    <w:rsid w:val="00BE38E4"/>
    <w:rsid w:val="00BE3BC5"/>
    <w:rsid w:val="00BE3D40"/>
    <w:rsid w:val="00BE40C9"/>
    <w:rsid w:val="00BE5956"/>
    <w:rsid w:val="00BE68DD"/>
    <w:rsid w:val="00BE757F"/>
    <w:rsid w:val="00BE7FB8"/>
    <w:rsid w:val="00BF1D09"/>
    <w:rsid w:val="00BF2148"/>
    <w:rsid w:val="00BF243B"/>
    <w:rsid w:val="00BF25FB"/>
    <w:rsid w:val="00BF277D"/>
    <w:rsid w:val="00BF52F0"/>
    <w:rsid w:val="00BF5387"/>
    <w:rsid w:val="00BF61B8"/>
    <w:rsid w:val="00BF6C31"/>
    <w:rsid w:val="00C00EA5"/>
    <w:rsid w:val="00C045EF"/>
    <w:rsid w:val="00C04F90"/>
    <w:rsid w:val="00C05128"/>
    <w:rsid w:val="00C06D84"/>
    <w:rsid w:val="00C0735A"/>
    <w:rsid w:val="00C1011D"/>
    <w:rsid w:val="00C1275F"/>
    <w:rsid w:val="00C13741"/>
    <w:rsid w:val="00C14241"/>
    <w:rsid w:val="00C143C6"/>
    <w:rsid w:val="00C151B6"/>
    <w:rsid w:val="00C15244"/>
    <w:rsid w:val="00C15885"/>
    <w:rsid w:val="00C1651E"/>
    <w:rsid w:val="00C177AF"/>
    <w:rsid w:val="00C17D30"/>
    <w:rsid w:val="00C2041A"/>
    <w:rsid w:val="00C2110A"/>
    <w:rsid w:val="00C21426"/>
    <w:rsid w:val="00C21B17"/>
    <w:rsid w:val="00C21BEA"/>
    <w:rsid w:val="00C220C7"/>
    <w:rsid w:val="00C22563"/>
    <w:rsid w:val="00C23ABF"/>
    <w:rsid w:val="00C23F7B"/>
    <w:rsid w:val="00C24A7F"/>
    <w:rsid w:val="00C25C5C"/>
    <w:rsid w:val="00C26873"/>
    <w:rsid w:val="00C31014"/>
    <w:rsid w:val="00C327E6"/>
    <w:rsid w:val="00C32C1A"/>
    <w:rsid w:val="00C32CFE"/>
    <w:rsid w:val="00C32D98"/>
    <w:rsid w:val="00C33831"/>
    <w:rsid w:val="00C34544"/>
    <w:rsid w:val="00C351AD"/>
    <w:rsid w:val="00C35546"/>
    <w:rsid w:val="00C35A91"/>
    <w:rsid w:val="00C35F8E"/>
    <w:rsid w:val="00C378B4"/>
    <w:rsid w:val="00C408B1"/>
    <w:rsid w:val="00C40CC8"/>
    <w:rsid w:val="00C415E8"/>
    <w:rsid w:val="00C425E0"/>
    <w:rsid w:val="00C42CB5"/>
    <w:rsid w:val="00C44028"/>
    <w:rsid w:val="00C44524"/>
    <w:rsid w:val="00C4498B"/>
    <w:rsid w:val="00C44E31"/>
    <w:rsid w:val="00C454B9"/>
    <w:rsid w:val="00C46B6E"/>
    <w:rsid w:val="00C5032D"/>
    <w:rsid w:val="00C5055E"/>
    <w:rsid w:val="00C50E90"/>
    <w:rsid w:val="00C5145A"/>
    <w:rsid w:val="00C5178F"/>
    <w:rsid w:val="00C51BB0"/>
    <w:rsid w:val="00C52AD9"/>
    <w:rsid w:val="00C537B9"/>
    <w:rsid w:val="00C5394C"/>
    <w:rsid w:val="00C54056"/>
    <w:rsid w:val="00C549EF"/>
    <w:rsid w:val="00C54C15"/>
    <w:rsid w:val="00C57A1C"/>
    <w:rsid w:val="00C60461"/>
    <w:rsid w:val="00C61233"/>
    <w:rsid w:val="00C616E4"/>
    <w:rsid w:val="00C61E88"/>
    <w:rsid w:val="00C62247"/>
    <w:rsid w:val="00C641A2"/>
    <w:rsid w:val="00C64BF8"/>
    <w:rsid w:val="00C712F8"/>
    <w:rsid w:val="00C716AE"/>
    <w:rsid w:val="00C720CA"/>
    <w:rsid w:val="00C734E8"/>
    <w:rsid w:val="00C73CF1"/>
    <w:rsid w:val="00C74D15"/>
    <w:rsid w:val="00C759BE"/>
    <w:rsid w:val="00C7737C"/>
    <w:rsid w:val="00C77A6A"/>
    <w:rsid w:val="00C8011E"/>
    <w:rsid w:val="00C81B7E"/>
    <w:rsid w:val="00C8242E"/>
    <w:rsid w:val="00C82BB2"/>
    <w:rsid w:val="00C84DB2"/>
    <w:rsid w:val="00C86B07"/>
    <w:rsid w:val="00C87233"/>
    <w:rsid w:val="00C90CA8"/>
    <w:rsid w:val="00C90FE4"/>
    <w:rsid w:val="00C913BB"/>
    <w:rsid w:val="00C91FF4"/>
    <w:rsid w:val="00C921DA"/>
    <w:rsid w:val="00C93013"/>
    <w:rsid w:val="00C93285"/>
    <w:rsid w:val="00C9349D"/>
    <w:rsid w:val="00C9428A"/>
    <w:rsid w:val="00C94AE1"/>
    <w:rsid w:val="00C9557F"/>
    <w:rsid w:val="00C9716E"/>
    <w:rsid w:val="00C974F3"/>
    <w:rsid w:val="00C97B7C"/>
    <w:rsid w:val="00CA1A25"/>
    <w:rsid w:val="00CA1CFC"/>
    <w:rsid w:val="00CA3348"/>
    <w:rsid w:val="00CA36C3"/>
    <w:rsid w:val="00CA5A4A"/>
    <w:rsid w:val="00CA6F9D"/>
    <w:rsid w:val="00CA784D"/>
    <w:rsid w:val="00CA7AFB"/>
    <w:rsid w:val="00CB0818"/>
    <w:rsid w:val="00CB2E31"/>
    <w:rsid w:val="00CB39C2"/>
    <w:rsid w:val="00CB3CF1"/>
    <w:rsid w:val="00CB54AE"/>
    <w:rsid w:val="00CB5696"/>
    <w:rsid w:val="00CB70A3"/>
    <w:rsid w:val="00CB7230"/>
    <w:rsid w:val="00CB7270"/>
    <w:rsid w:val="00CB7D11"/>
    <w:rsid w:val="00CC07BA"/>
    <w:rsid w:val="00CC0D21"/>
    <w:rsid w:val="00CC14F6"/>
    <w:rsid w:val="00CC2A0E"/>
    <w:rsid w:val="00CC375E"/>
    <w:rsid w:val="00CC3A7A"/>
    <w:rsid w:val="00CC728D"/>
    <w:rsid w:val="00CC7D53"/>
    <w:rsid w:val="00CD11AC"/>
    <w:rsid w:val="00CD3A1D"/>
    <w:rsid w:val="00CD5630"/>
    <w:rsid w:val="00CD6B2D"/>
    <w:rsid w:val="00CD6C9C"/>
    <w:rsid w:val="00CD70CF"/>
    <w:rsid w:val="00CE0806"/>
    <w:rsid w:val="00CE0B52"/>
    <w:rsid w:val="00CE10C6"/>
    <w:rsid w:val="00CE232F"/>
    <w:rsid w:val="00CE303B"/>
    <w:rsid w:val="00CE6C66"/>
    <w:rsid w:val="00CE723B"/>
    <w:rsid w:val="00CF24E5"/>
    <w:rsid w:val="00CF2C4A"/>
    <w:rsid w:val="00CF2C6E"/>
    <w:rsid w:val="00CF351C"/>
    <w:rsid w:val="00CF49B5"/>
    <w:rsid w:val="00CF4B68"/>
    <w:rsid w:val="00CF738E"/>
    <w:rsid w:val="00CF7842"/>
    <w:rsid w:val="00CF7B11"/>
    <w:rsid w:val="00D02E59"/>
    <w:rsid w:val="00D046F3"/>
    <w:rsid w:val="00D05ACB"/>
    <w:rsid w:val="00D062D2"/>
    <w:rsid w:val="00D11B7D"/>
    <w:rsid w:val="00D1330E"/>
    <w:rsid w:val="00D1338D"/>
    <w:rsid w:val="00D133A4"/>
    <w:rsid w:val="00D13A2B"/>
    <w:rsid w:val="00D14341"/>
    <w:rsid w:val="00D15A15"/>
    <w:rsid w:val="00D16170"/>
    <w:rsid w:val="00D16481"/>
    <w:rsid w:val="00D168B7"/>
    <w:rsid w:val="00D169BD"/>
    <w:rsid w:val="00D20184"/>
    <w:rsid w:val="00D2020F"/>
    <w:rsid w:val="00D207F2"/>
    <w:rsid w:val="00D20897"/>
    <w:rsid w:val="00D225C0"/>
    <w:rsid w:val="00D23E7F"/>
    <w:rsid w:val="00D240A4"/>
    <w:rsid w:val="00D249B7"/>
    <w:rsid w:val="00D2660A"/>
    <w:rsid w:val="00D32B66"/>
    <w:rsid w:val="00D35D7B"/>
    <w:rsid w:val="00D36106"/>
    <w:rsid w:val="00D3694E"/>
    <w:rsid w:val="00D36B77"/>
    <w:rsid w:val="00D37532"/>
    <w:rsid w:val="00D37968"/>
    <w:rsid w:val="00D40311"/>
    <w:rsid w:val="00D41053"/>
    <w:rsid w:val="00D41AD7"/>
    <w:rsid w:val="00D41CD0"/>
    <w:rsid w:val="00D432A7"/>
    <w:rsid w:val="00D433B8"/>
    <w:rsid w:val="00D437B2"/>
    <w:rsid w:val="00D43E84"/>
    <w:rsid w:val="00D4413D"/>
    <w:rsid w:val="00D441F3"/>
    <w:rsid w:val="00D45452"/>
    <w:rsid w:val="00D46522"/>
    <w:rsid w:val="00D4725D"/>
    <w:rsid w:val="00D4742A"/>
    <w:rsid w:val="00D502A7"/>
    <w:rsid w:val="00D50D0B"/>
    <w:rsid w:val="00D51118"/>
    <w:rsid w:val="00D51157"/>
    <w:rsid w:val="00D550D4"/>
    <w:rsid w:val="00D554FD"/>
    <w:rsid w:val="00D55623"/>
    <w:rsid w:val="00D55A33"/>
    <w:rsid w:val="00D560FE"/>
    <w:rsid w:val="00D57454"/>
    <w:rsid w:val="00D6070A"/>
    <w:rsid w:val="00D6097A"/>
    <w:rsid w:val="00D619BE"/>
    <w:rsid w:val="00D62C94"/>
    <w:rsid w:val="00D631E1"/>
    <w:rsid w:val="00D63CBC"/>
    <w:rsid w:val="00D642C3"/>
    <w:rsid w:val="00D644AA"/>
    <w:rsid w:val="00D64B10"/>
    <w:rsid w:val="00D654BA"/>
    <w:rsid w:val="00D66364"/>
    <w:rsid w:val="00D67F2F"/>
    <w:rsid w:val="00D70B72"/>
    <w:rsid w:val="00D71ED2"/>
    <w:rsid w:val="00D7202C"/>
    <w:rsid w:val="00D73C1B"/>
    <w:rsid w:val="00D74091"/>
    <w:rsid w:val="00D76BA4"/>
    <w:rsid w:val="00D76CF7"/>
    <w:rsid w:val="00D7735A"/>
    <w:rsid w:val="00D776A3"/>
    <w:rsid w:val="00D80867"/>
    <w:rsid w:val="00D80ABF"/>
    <w:rsid w:val="00D80BB0"/>
    <w:rsid w:val="00D80EC2"/>
    <w:rsid w:val="00D81D79"/>
    <w:rsid w:val="00D830C6"/>
    <w:rsid w:val="00D87105"/>
    <w:rsid w:val="00D872E3"/>
    <w:rsid w:val="00D87D02"/>
    <w:rsid w:val="00D927DD"/>
    <w:rsid w:val="00D93101"/>
    <w:rsid w:val="00D93299"/>
    <w:rsid w:val="00D93566"/>
    <w:rsid w:val="00D977AE"/>
    <w:rsid w:val="00DA0796"/>
    <w:rsid w:val="00DA0AAD"/>
    <w:rsid w:val="00DA1037"/>
    <w:rsid w:val="00DA1696"/>
    <w:rsid w:val="00DA1F6F"/>
    <w:rsid w:val="00DA22B9"/>
    <w:rsid w:val="00DA2494"/>
    <w:rsid w:val="00DA281D"/>
    <w:rsid w:val="00DA2C67"/>
    <w:rsid w:val="00DA2D28"/>
    <w:rsid w:val="00DA642C"/>
    <w:rsid w:val="00DA72A0"/>
    <w:rsid w:val="00DB08B5"/>
    <w:rsid w:val="00DB1156"/>
    <w:rsid w:val="00DB1C20"/>
    <w:rsid w:val="00DB286E"/>
    <w:rsid w:val="00DB4825"/>
    <w:rsid w:val="00DB4CD7"/>
    <w:rsid w:val="00DB5C8F"/>
    <w:rsid w:val="00DB5E32"/>
    <w:rsid w:val="00DB6315"/>
    <w:rsid w:val="00DB7F5B"/>
    <w:rsid w:val="00DC0966"/>
    <w:rsid w:val="00DC0983"/>
    <w:rsid w:val="00DC0CE2"/>
    <w:rsid w:val="00DC0D93"/>
    <w:rsid w:val="00DC1C68"/>
    <w:rsid w:val="00DC3982"/>
    <w:rsid w:val="00DC3B95"/>
    <w:rsid w:val="00DC3FF4"/>
    <w:rsid w:val="00DC40F5"/>
    <w:rsid w:val="00DC4C23"/>
    <w:rsid w:val="00DD047C"/>
    <w:rsid w:val="00DD1C50"/>
    <w:rsid w:val="00DD2275"/>
    <w:rsid w:val="00DD3164"/>
    <w:rsid w:val="00DD4DF3"/>
    <w:rsid w:val="00DD68B3"/>
    <w:rsid w:val="00DD731A"/>
    <w:rsid w:val="00DD7DF0"/>
    <w:rsid w:val="00DE1522"/>
    <w:rsid w:val="00DE1CCD"/>
    <w:rsid w:val="00DE31F1"/>
    <w:rsid w:val="00DE3640"/>
    <w:rsid w:val="00DE3678"/>
    <w:rsid w:val="00DE3B2A"/>
    <w:rsid w:val="00DE41E0"/>
    <w:rsid w:val="00DE432B"/>
    <w:rsid w:val="00DE4D76"/>
    <w:rsid w:val="00DE6432"/>
    <w:rsid w:val="00DE67EC"/>
    <w:rsid w:val="00DF04DF"/>
    <w:rsid w:val="00DF0823"/>
    <w:rsid w:val="00DF097C"/>
    <w:rsid w:val="00DF135D"/>
    <w:rsid w:val="00DF15F8"/>
    <w:rsid w:val="00DF31FB"/>
    <w:rsid w:val="00DF44B1"/>
    <w:rsid w:val="00DF5FF4"/>
    <w:rsid w:val="00DF67FB"/>
    <w:rsid w:val="00DF7B3A"/>
    <w:rsid w:val="00DF7DA9"/>
    <w:rsid w:val="00E003A0"/>
    <w:rsid w:val="00E0071F"/>
    <w:rsid w:val="00E00F5C"/>
    <w:rsid w:val="00E01AFA"/>
    <w:rsid w:val="00E03AB6"/>
    <w:rsid w:val="00E03BF5"/>
    <w:rsid w:val="00E044CF"/>
    <w:rsid w:val="00E108AA"/>
    <w:rsid w:val="00E11848"/>
    <w:rsid w:val="00E11B73"/>
    <w:rsid w:val="00E1258F"/>
    <w:rsid w:val="00E14E8E"/>
    <w:rsid w:val="00E14F17"/>
    <w:rsid w:val="00E1567F"/>
    <w:rsid w:val="00E158B2"/>
    <w:rsid w:val="00E15AF7"/>
    <w:rsid w:val="00E22034"/>
    <w:rsid w:val="00E221FF"/>
    <w:rsid w:val="00E24779"/>
    <w:rsid w:val="00E24B25"/>
    <w:rsid w:val="00E24C31"/>
    <w:rsid w:val="00E2620E"/>
    <w:rsid w:val="00E27237"/>
    <w:rsid w:val="00E31A53"/>
    <w:rsid w:val="00E32E82"/>
    <w:rsid w:val="00E32F1F"/>
    <w:rsid w:val="00E332FC"/>
    <w:rsid w:val="00E342DD"/>
    <w:rsid w:val="00E35589"/>
    <w:rsid w:val="00E355CB"/>
    <w:rsid w:val="00E35DF6"/>
    <w:rsid w:val="00E405C5"/>
    <w:rsid w:val="00E406BD"/>
    <w:rsid w:val="00E40FD9"/>
    <w:rsid w:val="00E4214E"/>
    <w:rsid w:val="00E431BA"/>
    <w:rsid w:val="00E43AA3"/>
    <w:rsid w:val="00E44833"/>
    <w:rsid w:val="00E44D80"/>
    <w:rsid w:val="00E45C01"/>
    <w:rsid w:val="00E463F8"/>
    <w:rsid w:val="00E4686D"/>
    <w:rsid w:val="00E4688B"/>
    <w:rsid w:val="00E51B6C"/>
    <w:rsid w:val="00E52274"/>
    <w:rsid w:val="00E52FEC"/>
    <w:rsid w:val="00E55174"/>
    <w:rsid w:val="00E5655A"/>
    <w:rsid w:val="00E56CED"/>
    <w:rsid w:val="00E57278"/>
    <w:rsid w:val="00E6056C"/>
    <w:rsid w:val="00E60D07"/>
    <w:rsid w:val="00E614D7"/>
    <w:rsid w:val="00E61D5C"/>
    <w:rsid w:val="00E61F43"/>
    <w:rsid w:val="00E6236D"/>
    <w:rsid w:val="00E62B88"/>
    <w:rsid w:val="00E6337B"/>
    <w:rsid w:val="00E640C4"/>
    <w:rsid w:val="00E6450B"/>
    <w:rsid w:val="00E66EB1"/>
    <w:rsid w:val="00E678D8"/>
    <w:rsid w:val="00E67D25"/>
    <w:rsid w:val="00E70C6E"/>
    <w:rsid w:val="00E710D8"/>
    <w:rsid w:val="00E71395"/>
    <w:rsid w:val="00E7481A"/>
    <w:rsid w:val="00E80317"/>
    <w:rsid w:val="00E80585"/>
    <w:rsid w:val="00E81AEB"/>
    <w:rsid w:val="00E81E0B"/>
    <w:rsid w:val="00E82CEB"/>
    <w:rsid w:val="00E83167"/>
    <w:rsid w:val="00E85100"/>
    <w:rsid w:val="00E85E04"/>
    <w:rsid w:val="00E86242"/>
    <w:rsid w:val="00E866FA"/>
    <w:rsid w:val="00E87681"/>
    <w:rsid w:val="00E87FDB"/>
    <w:rsid w:val="00E90C30"/>
    <w:rsid w:val="00E92041"/>
    <w:rsid w:val="00E932E7"/>
    <w:rsid w:val="00E94ED0"/>
    <w:rsid w:val="00E955CC"/>
    <w:rsid w:val="00E9578D"/>
    <w:rsid w:val="00E95D7A"/>
    <w:rsid w:val="00E95DFD"/>
    <w:rsid w:val="00E95F2F"/>
    <w:rsid w:val="00E96512"/>
    <w:rsid w:val="00E9779B"/>
    <w:rsid w:val="00EA168D"/>
    <w:rsid w:val="00EA22AC"/>
    <w:rsid w:val="00EA3776"/>
    <w:rsid w:val="00EA3C7A"/>
    <w:rsid w:val="00EA3CDE"/>
    <w:rsid w:val="00EA4101"/>
    <w:rsid w:val="00EA414A"/>
    <w:rsid w:val="00EA574A"/>
    <w:rsid w:val="00EA76F1"/>
    <w:rsid w:val="00EA785C"/>
    <w:rsid w:val="00EA7B80"/>
    <w:rsid w:val="00EB162C"/>
    <w:rsid w:val="00EB1F44"/>
    <w:rsid w:val="00EB2484"/>
    <w:rsid w:val="00EB27C9"/>
    <w:rsid w:val="00EB2A70"/>
    <w:rsid w:val="00EB3BA0"/>
    <w:rsid w:val="00EB5612"/>
    <w:rsid w:val="00EB5E20"/>
    <w:rsid w:val="00EB6084"/>
    <w:rsid w:val="00EB65F5"/>
    <w:rsid w:val="00EB6C62"/>
    <w:rsid w:val="00EC0757"/>
    <w:rsid w:val="00EC112A"/>
    <w:rsid w:val="00EC2434"/>
    <w:rsid w:val="00EC25DF"/>
    <w:rsid w:val="00EC32F7"/>
    <w:rsid w:val="00EC3389"/>
    <w:rsid w:val="00EC3EDF"/>
    <w:rsid w:val="00EC4307"/>
    <w:rsid w:val="00EC44AB"/>
    <w:rsid w:val="00EC4B3B"/>
    <w:rsid w:val="00EC5D41"/>
    <w:rsid w:val="00EC6999"/>
    <w:rsid w:val="00EC758A"/>
    <w:rsid w:val="00EC792E"/>
    <w:rsid w:val="00EC79F5"/>
    <w:rsid w:val="00ED1FA7"/>
    <w:rsid w:val="00ED36E1"/>
    <w:rsid w:val="00ED36ED"/>
    <w:rsid w:val="00ED3DDE"/>
    <w:rsid w:val="00ED4A42"/>
    <w:rsid w:val="00ED7489"/>
    <w:rsid w:val="00ED7B43"/>
    <w:rsid w:val="00ED7F54"/>
    <w:rsid w:val="00EE0349"/>
    <w:rsid w:val="00EE0647"/>
    <w:rsid w:val="00EE09D0"/>
    <w:rsid w:val="00EE1BEC"/>
    <w:rsid w:val="00EE2834"/>
    <w:rsid w:val="00EE3AA4"/>
    <w:rsid w:val="00EE4E4F"/>
    <w:rsid w:val="00EE4F19"/>
    <w:rsid w:val="00EE4F7A"/>
    <w:rsid w:val="00EE5B2D"/>
    <w:rsid w:val="00EE75F3"/>
    <w:rsid w:val="00EF04F8"/>
    <w:rsid w:val="00EF0E04"/>
    <w:rsid w:val="00EF309F"/>
    <w:rsid w:val="00EF5888"/>
    <w:rsid w:val="00EF6108"/>
    <w:rsid w:val="00EF69D8"/>
    <w:rsid w:val="00EF6CA0"/>
    <w:rsid w:val="00EF7488"/>
    <w:rsid w:val="00EF77BE"/>
    <w:rsid w:val="00EF7F5D"/>
    <w:rsid w:val="00F00AA4"/>
    <w:rsid w:val="00F029A3"/>
    <w:rsid w:val="00F06DD3"/>
    <w:rsid w:val="00F07EC9"/>
    <w:rsid w:val="00F10C9A"/>
    <w:rsid w:val="00F1150A"/>
    <w:rsid w:val="00F1272C"/>
    <w:rsid w:val="00F12F1F"/>
    <w:rsid w:val="00F131E2"/>
    <w:rsid w:val="00F138CF"/>
    <w:rsid w:val="00F14D18"/>
    <w:rsid w:val="00F14FF5"/>
    <w:rsid w:val="00F1781B"/>
    <w:rsid w:val="00F17CE6"/>
    <w:rsid w:val="00F20F9B"/>
    <w:rsid w:val="00F215B4"/>
    <w:rsid w:val="00F21DE7"/>
    <w:rsid w:val="00F233EA"/>
    <w:rsid w:val="00F23B08"/>
    <w:rsid w:val="00F2456C"/>
    <w:rsid w:val="00F24E94"/>
    <w:rsid w:val="00F24FF5"/>
    <w:rsid w:val="00F2521C"/>
    <w:rsid w:val="00F25605"/>
    <w:rsid w:val="00F260D3"/>
    <w:rsid w:val="00F2651F"/>
    <w:rsid w:val="00F27795"/>
    <w:rsid w:val="00F301F2"/>
    <w:rsid w:val="00F316BF"/>
    <w:rsid w:val="00F325EB"/>
    <w:rsid w:val="00F32E21"/>
    <w:rsid w:val="00F33B95"/>
    <w:rsid w:val="00F3429E"/>
    <w:rsid w:val="00F348C6"/>
    <w:rsid w:val="00F35012"/>
    <w:rsid w:val="00F35C94"/>
    <w:rsid w:val="00F35D7C"/>
    <w:rsid w:val="00F36FB2"/>
    <w:rsid w:val="00F4030D"/>
    <w:rsid w:val="00F44FCF"/>
    <w:rsid w:val="00F47A8F"/>
    <w:rsid w:val="00F50CC1"/>
    <w:rsid w:val="00F51E01"/>
    <w:rsid w:val="00F51F2E"/>
    <w:rsid w:val="00F51FEF"/>
    <w:rsid w:val="00F5389E"/>
    <w:rsid w:val="00F53AF6"/>
    <w:rsid w:val="00F53BB7"/>
    <w:rsid w:val="00F54B2F"/>
    <w:rsid w:val="00F552C5"/>
    <w:rsid w:val="00F57542"/>
    <w:rsid w:val="00F577E2"/>
    <w:rsid w:val="00F579AF"/>
    <w:rsid w:val="00F57A70"/>
    <w:rsid w:val="00F602F7"/>
    <w:rsid w:val="00F61535"/>
    <w:rsid w:val="00F62D6E"/>
    <w:rsid w:val="00F6345C"/>
    <w:rsid w:val="00F63551"/>
    <w:rsid w:val="00F63D84"/>
    <w:rsid w:val="00F65EC3"/>
    <w:rsid w:val="00F65F2A"/>
    <w:rsid w:val="00F665DD"/>
    <w:rsid w:val="00F67334"/>
    <w:rsid w:val="00F677BC"/>
    <w:rsid w:val="00F7192E"/>
    <w:rsid w:val="00F719D3"/>
    <w:rsid w:val="00F73858"/>
    <w:rsid w:val="00F73A47"/>
    <w:rsid w:val="00F75B62"/>
    <w:rsid w:val="00F75F0F"/>
    <w:rsid w:val="00F7657B"/>
    <w:rsid w:val="00F77019"/>
    <w:rsid w:val="00F772CE"/>
    <w:rsid w:val="00F77A57"/>
    <w:rsid w:val="00F81694"/>
    <w:rsid w:val="00F82347"/>
    <w:rsid w:val="00F83540"/>
    <w:rsid w:val="00F901AF"/>
    <w:rsid w:val="00F91C0D"/>
    <w:rsid w:val="00F91D3D"/>
    <w:rsid w:val="00F922FB"/>
    <w:rsid w:val="00F93DEC"/>
    <w:rsid w:val="00F94509"/>
    <w:rsid w:val="00F94735"/>
    <w:rsid w:val="00F94F59"/>
    <w:rsid w:val="00F96044"/>
    <w:rsid w:val="00F96802"/>
    <w:rsid w:val="00F9682A"/>
    <w:rsid w:val="00F9722B"/>
    <w:rsid w:val="00F97E53"/>
    <w:rsid w:val="00FA04BB"/>
    <w:rsid w:val="00FA0A27"/>
    <w:rsid w:val="00FA1D98"/>
    <w:rsid w:val="00FA1F4D"/>
    <w:rsid w:val="00FA3B30"/>
    <w:rsid w:val="00FA4183"/>
    <w:rsid w:val="00FA424E"/>
    <w:rsid w:val="00FA44F6"/>
    <w:rsid w:val="00FA52CE"/>
    <w:rsid w:val="00FA740F"/>
    <w:rsid w:val="00FB1C1F"/>
    <w:rsid w:val="00FB2244"/>
    <w:rsid w:val="00FB3E0E"/>
    <w:rsid w:val="00FB4026"/>
    <w:rsid w:val="00FB4EF3"/>
    <w:rsid w:val="00FB5859"/>
    <w:rsid w:val="00FB62D6"/>
    <w:rsid w:val="00FB65A1"/>
    <w:rsid w:val="00FB65F4"/>
    <w:rsid w:val="00FB6B9B"/>
    <w:rsid w:val="00FB6F27"/>
    <w:rsid w:val="00FC0B80"/>
    <w:rsid w:val="00FC1262"/>
    <w:rsid w:val="00FC2DE4"/>
    <w:rsid w:val="00FC3260"/>
    <w:rsid w:val="00FC4736"/>
    <w:rsid w:val="00FC5D4D"/>
    <w:rsid w:val="00FC79EC"/>
    <w:rsid w:val="00FD0404"/>
    <w:rsid w:val="00FD10FD"/>
    <w:rsid w:val="00FD1370"/>
    <w:rsid w:val="00FD2972"/>
    <w:rsid w:val="00FD375F"/>
    <w:rsid w:val="00FD407D"/>
    <w:rsid w:val="00FD4FBB"/>
    <w:rsid w:val="00FD51F6"/>
    <w:rsid w:val="00FD68A2"/>
    <w:rsid w:val="00FD71C9"/>
    <w:rsid w:val="00FD7E1A"/>
    <w:rsid w:val="00FE0BE4"/>
    <w:rsid w:val="00FE118F"/>
    <w:rsid w:val="00FE27CB"/>
    <w:rsid w:val="00FE36CD"/>
    <w:rsid w:val="00FE3C0F"/>
    <w:rsid w:val="00FE4CDB"/>
    <w:rsid w:val="00FE5A93"/>
    <w:rsid w:val="00FE7D66"/>
    <w:rsid w:val="00FF01AA"/>
    <w:rsid w:val="00FF08CB"/>
    <w:rsid w:val="00FF23FC"/>
    <w:rsid w:val="00FF33A3"/>
    <w:rsid w:val="00FF452C"/>
    <w:rsid w:val="00FF49F2"/>
    <w:rsid w:val="00FF4C5A"/>
    <w:rsid w:val="00FF68BC"/>
    <w:rsid w:val="00FF6ED8"/>
    <w:rsid w:val="00FF7153"/>
    <w:rsid w:val="00FF71F1"/>
    <w:rsid w:val="00FF7DF3"/>
    <w:rsid w:val="00FF7F6D"/>
    <w:rsid w:val="04C1C82B"/>
    <w:rsid w:val="0EBB1D91"/>
    <w:rsid w:val="33ED6370"/>
    <w:rsid w:val="574010EF"/>
    <w:rsid w:val="64B5668E"/>
    <w:rsid w:val="7D013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qFormat="true"/>
    <w:lsdException w:name="heading 3" w:qFormat="true"/>
    <w:lsdException w:name="heading 4" w:qFormat="true"/>
    <w:lsdException w:name="heading 5" w:qFormat="true"/>
    <w:lsdException w:name="heading 6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semiHidden="true" w:unhideWhenUsed="true"/>
    <w:lsdException w:name="toc 5" w:semiHidden="true" w:unhideWhenUsed="true"/>
    <w:lsdException w:name="toc 6" w:semiHidden="true" w:unhideWhenUsed="true"/>
    <w:lsdException w:name="toc 7" w:semiHidden="true" w:unhideWhenUsed="true"/>
    <w:lsdException w:name="toc 8" w:semiHidden="true" w:unhideWhenUsed="true"/>
    <w:lsdException w:name="toc 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iPriority="99" w:semiHidden="true" w:unhideWhenUsed="true" w:qFormat="true"/>
    <w:lsdException w:name="footer" w:uiPriority="99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2" w:semiHidden="true" w:unhideWhenUsed="true"/>
    <w:lsdException w:name="List 3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qFormat="true"/>
    <w:lsdException w:name="Closing" w:semiHidden="true" w:unhideWhenUsed="true"/>
    <w:lsdException w:name="Signature" w:semiHidden="true" w:unhideWhenUsed="true"/>
    <w:lsdException w:name="Default Paragraph Font" w:semiHidden="true" w:unhideWhenUsed="true"/>
    <w:lsdException w:name="Body Text" w:uiPriority="99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qFormat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uiPriority="99" w:semiHidden="true" w:unhideWhenUsed="true"/>
    <w:lsdException w:name="FollowedHyperlink" w:semiHidden="true" w:unhideWhenUsed="true"/>
    <w:lsdException w:name="Strong" w:uiPriority="22" w:qFormat="true"/>
    <w:lsdException w:name="Emphasis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uiPriority="99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sid w:val="00C93285"/>
    <w:pPr>
      <w:tabs>
        <w:tab w:val="left" w:pos="677"/>
      </w:tabs>
      <w:adjustRightInd w:val="false"/>
      <w:spacing w:before="120" w:after="120"/>
      <w:jc w:val="both"/>
      <w:textAlignment w:val="baseline"/>
    </w:pPr>
    <w:rPr>
      <w:rFonts w:ascii="Arial" w:hAnsi="Arial"/>
    </w:rPr>
  </w:style>
  <w:style w:type="paragraph" w:styleId="Heading1">
    <w:name w:val="heading 1"/>
    <w:aliases w:val="(1)"/>
    <w:basedOn w:val="Normal"/>
    <w:next w:val="Heading1Text"/>
    <w:qFormat/>
    <w:rsid w:val="00C1651E"/>
    <w:pPr>
      <w:keepNext/>
      <w:numPr>
        <w:ilvl w:val="0"/>
        <w:numId w:val="18"/>
      </w:numPr>
      <w:tabs>
        <w:tab w:val="clear" w:pos="677"/>
      </w:tabs>
      <w:adjustRightInd/>
      <w:spacing w:before="360"/>
      <w:jc w:val="left"/>
      <w:textAlignment w:val="auto"/>
      <w:outlineLvl w:val="0"/>
    </w:pPr>
    <w:rPr>
      <w:b/>
      <w:sz w:val="24"/>
    </w:rPr>
  </w:style>
  <w:style w:type="paragraph" w:styleId="Heading2">
    <w:name w:val="heading 2"/>
    <w:aliases w:val="(1.1),0.0 Heading 2"/>
    <w:basedOn w:val="Normal"/>
    <w:next w:val="Normal"/>
    <w:link w:val="Heading2Char"/>
    <w:qFormat/>
    <w:rsid w:val="00C93285"/>
    <w:pPr>
      <w:keepNext/>
      <w:numPr>
        <w:ilvl w:val="1"/>
        <w:numId w:val="18"/>
      </w:numPr>
      <w:tabs>
        <w:tab w:val="clear" w:pos="677"/>
      </w:tabs>
      <w:suppressAutoHyphens/>
      <w:adjustRightInd/>
      <w:jc w:val="left"/>
      <w:textAlignment w:val="auto"/>
      <w:outlineLvl w:val="1"/>
    </w:pPr>
    <w:rPr>
      <w:rFonts w:eastAsia="Times New Roman"/>
      <w:b/>
      <w:bCs/>
      <w:iCs/>
      <w:sz w:val="22"/>
      <w:szCs w:val="24"/>
      <w:lang w:eastAsia="ar-SA"/>
    </w:rPr>
  </w:style>
  <w:style w:type="paragraph" w:styleId="Heading3">
    <w:name w:val="heading 3"/>
    <w:aliases w:val="(1.1.1),step doc 3,H3,Function header 3"/>
    <w:basedOn w:val="Heading2"/>
    <w:next w:val="Heading3Text"/>
    <w:link w:val="Heading3Char"/>
    <w:qFormat/>
    <w:rsid w:val="00651A7D"/>
    <w:pPr>
      <w:numPr>
        <w:ilvl w:val="2"/>
        <w:numId w:val="18"/>
      </w:numPr>
      <w:suppressAutoHyphens w:val="false"/>
      <w:spacing w:before="240"/>
      <w:ind w:left="4766"/>
      <w:outlineLvl w:val="2"/>
    </w:pPr>
    <w:rPr>
      <w:rFonts w:cs="Arial"/>
      <w:sz w:val="20"/>
      <w:szCs w:val="22"/>
    </w:rPr>
  </w:style>
  <w:style w:type="paragraph" w:styleId="Heading4">
    <w:name w:val="heading 4"/>
    <w:aliases w:val="(1.1.1.1),h4"/>
    <w:basedOn w:val="Heading3"/>
    <w:next w:val="Heading4Text"/>
    <w:qFormat/>
    <w:rsid w:val="00B06D10"/>
    <w:pPr>
      <w:numPr>
        <w:ilvl w:val="3"/>
        <w:numId w:val="18"/>
      </w:numPr>
      <w:ind w:left="2700"/>
      <w:outlineLvl w:val="3"/>
    </w:pPr>
  </w:style>
  <w:style w:type="paragraph" w:styleId="Heading5">
    <w:name w:val="heading 5"/>
    <w:aliases w:val="(1.1.1.1.1)"/>
    <w:basedOn w:val="Heading4"/>
    <w:next w:val="Normal"/>
    <w:qFormat/>
    <w:rsid w:val="003061E5"/>
    <w:pPr>
      <w:numPr>
        <w:ilvl w:val="4"/>
        <w:numId w:val="18"/>
      </w:numPr>
      <w:tabs>
        <w:tab w:val="left" w:pos="1361"/>
      </w:tabs>
      <w:outlineLvl w:val="4"/>
    </w:pPr>
  </w:style>
  <w:style w:type="paragraph" w:styleId="Heading6">
    <w:name w:val="heading 6"/>
    <w:aliases w:val="(1.1.1.1.1.1)"/>
    <w:basedOn w:val="Heading5"/>
    <w:next w:val="Normal"/>
    <w:qFormat/>
    <w:rsid w:val="003061E5"/>
    <w:pPr>
      <w:numPr>
        <w:ilvl w:val="5"/>
        <w:numId w:val="18"/>
      </w:numPr>
      <w:tabs>
        <w:tab w:val="clear" w:pos="1361"/>
        <w:tab w:val="left" w:pos="1588"/>
      </w:tabs>
      <w:outlineLvl w:val="5"/>
    </w:pPr>
  </w:style>
  <w:style w:type="paragraph" w:styleId="Heading7">
    <w:name w:val="heading 7"/>
    <w:aliases w:val="(1.1.1.1.1.1.1)"/>
    <w:basedOn w:val="Heading6"/>
    <w:next w:val="Normal"/>
    <w:qFormat/>
    <w:rsid w:val="003061E5"/>
    <w:pPr>
      <w:numPr>
        <w:ilvl w:val="6"/>
        <w:numId w:val="18"/>
      </w:numPr>
      <w:tabs>
        <w:tab w:val="clear" w:pos="1588"/>
        <w:tab w:val="left" w:pos="1758"/>
      </w:tabs>
      <w:outlineLvl w:val="6"/>
    </w:pPr>
  </w:style>
  <w:style w:type="paragraph" w:styleId="Heading8">
    <w:name w:val="heading 8"/>
    <w:aliases w:val="(1.1.1.1.1.1.1.1),bijlkop"/>
    <w:basedOn w:val="Heading7"/>
    <w:next w:val="Normal"/>
    <w:qFormat/>
    <w:rsid w:val="003061E5"/>
    <w:pPr>
      <w:numPr>
        <w:ilvl w:val="7"/>
        <w:numId w:val="18"/>
      </w:numPr>
      <w:tabs>
        <w:tab w:val="clear" w:pos="1758"/>
        <w:tab w:val="left" w:pos="1928"/>
      </w:tabs>
      <w:outlineLvl w:val="7"/>
    </w:pPr>
  </w:style>
  <w:style w:type="paragraph" w:styleId="Heading9">
    <w:name w:val="heading 9"/>
    <w:aliases w:val="(1.1.1.1.1.1.1.1.1),Bijlagen"/>
    <w:basedOn w:val="Heading8"/>
    <w:next w:val="Normal"/>
    <w:qFormat/>
    <w:rsid w:val="003061E5"/>
    <w:pPr>
      <w:numPr>
        <w:ilvl w:val="8"/>
        <w:numId w:val="18"/>
      </w:numPr>
      <w:tabs>
        <w:tab w:val="clear" w:pos="1928"/>
        <w:tab w:val="left" w:pos="2098"/>
      </w:tabs>
      <w:outlineLvl w:val="8"/>
    </w:p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ing1Text" w:customStyle="true">
    <w:name w:val="Heading 1 Text"/>
    <w:basedOn w:val="Normal"/>
    <w:link w:val="Heading1TextChar"/>
    <w:rsid w:val="00AC7EDE"/>
    <w:pPr>
      <w:tabs>
        <w:tab w:val="clear" w:pos="677"/>
      </w:tabs>
      <w:adjustRightInd/>
      <w:spacing w:before="0"/>
      <w:ind w:left="450"/>
      <w:textAlignment w:val="auto"/>
    </w:pPr>
    <w:rPr>
      <w:rFonts w:ascii="Times New Roman" w:hAnsi="Times New Roman" w:eastAsia="Times New Roman"/>
      <w:sz w:val="24"/>
    </w:rPr>
  </w:style>
  <w:style w:type="character" w:styleId="Heading1TextChar" w:customStyle="true">
    <w:name w:val="Heading 1 Text Char"/>
    <w:basedOn w:val="DefaultParagraphFont"/>
    <w:link w:val="Heading1Text"/>
    <w:rsid w:val="00AC7EDE"/>
    <w:rPr>
      <w:rFonts w:eastAsia="Times New Roman"/>
      <w:sz w:val="24"/>
    </w:rPr>
  </w:style>
  <w:style w:type="character" w:styleId="Heading2Char" w:customStyle="true">
    <w:name w:val="Heading 2 Char"/>
    <w:aliases w:val="(1.1) Char,0.0 Heading 2 Char"/>
    <w:basedOn w:val="DefaultParagraphFont"/>
    <w:link w:val="Heading2"/>
    <w:rsid w:val="00C93285"/>
    <w:rPr>
      <w:rFonts w:ascii="Arial" w:hAnsi="Arial" w:eastAsia="Times New Roman"/>
      <w:b/>
      <w:bCs/>
      <w:iCs/>
      <w:sz w:val="22"/>
      <w:szCs w:val="24"/>
      <w:lang w:eastAsia="ar-SA"/>
    </w:rPr>
  </w:style>
  <w:style w:type="paragraph" w:styleId="Heading3Text" w:customStyle="true">
    <w:name w:val="Heading 3 Text"/>
    <w:basedOn w:val="Normal"/>
    <w:link w:val="Heading3TextCharChar"/>
    <w:rsid w:val="00A06617"/>
    <w:pPr>
      <w:tabs>
        <w:tab w:val="clear" w:pos="677"/>
      </w:tabs>
      <w:adjustRightInd/>
      <w:ind w:left="1800"/>
      <w:textAlignment w:val="auto"/>
    </w:pPr>
    <w:rPr>
      <w:rFonts w:ascii="Times New Roman" w:hAnsi="Times New Roman" w:eastAsia="Times New Roman"/>
      <w:sz w:val="24"/>
    </w:rPr>
  </w:style>
  <w:style w:type="character" w:styleId="Heading3TextCharChar" w:customStyle="true">
    <w:name w:val="Heading 3 Text Char Char"/>
    <w:link w:val="Heading3Text"/>
    <w:rsid w:val="00A06617"/>
    <w:rPr>
      <w:rFonts w:eastAsia="Times New Roman"/>
      <w:sz w:val="24"/>
    </w:rPr>
  </w:style>
  <w:style w:type="character" w:styleId="Heading3Char" w:customStyle="true">
    <w:name w:val="Heading 3 Char"/>
    <w:aliases w:val="(1.1.1) Char,step doc 3 Char,H3 Char,Function header 3 Char"/>
    <w:basedOn w:val="DefaultParagraphFont"/>
    <w:link w:val="Heading3"/>
    <w:rsid w:val="00651A7D"/>
    <w:rPr>
      <w:rFonts w:ascii="Arial" w:hAnsi="Arial" w:eastAsia="Times New Roman" w:cs="Arial"/>
      <w:b/>
      <w:bCs/>
      <w:iCs/>
      <w:szCs w:val="22"/>
      <w:lang w:eastAsia="ar-SA"/>
    </w:rPr>
  </w:style>
  <w:style w:type="paragraph" w:styleId="Heading4Text" w:customStyle="true">
    <w:name w:val="Heading 4 Text"/>
    <w:basedOn w:val="Heading3Text"/>
    <w:link w:val="Heading4TextChar"/>
    <w:qFormat/>
    <w:rsid w:val="001E7BEE"/>
    <w:pPr>
      <w:ind w:left="2700"/>
    </w:pPr>
  </w:style>
  <w:style w:type="character" w:styleId="Heading4TextChar" w:customStyle="true">
    <w:name w:val="Heading 4 Text Char"/>
    <w:basedOn w:val="Heading3TextCharChar"/>
    <w:link w:val="Heading4Text"/>
    <w:rsid w:val="001E7BEE"/>
    <w:rPr>
      <w:rFonts w:ascii="Arial" w:hAnsi="Arial" w:eastAsia="Times New Roman"/>
      <w:sz w:val="22"/>
    </w:rPr>
  </w:style>
  <w:style w:type="paragraph" w:styleId="TOC1">
    <w:name w:val="toc 1"/>
    <w:basedOn w:val="Normal"/>
    <w:next w:val="Normal"/>
    <w:autoRedefine/>
    <w:uiPriority w:val="39"/>
    <w:rsid w:val="00721A0E"/>
    <w:pPr>
      <w:tabs>
        <w:tab w:val="clear" w:pos="677"/>
        <w:tab w:val="left" w:pos="660"/>
        <w:tab w:val="right" w:leader="dot" w:pos="9350"/>
      </w:tabs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rsid w:val="00721A0E"/>
    <w:pPr>
      <w:tabs>
        <w:tab w:val="clear" w:pos="677"/>
        <w:tab w:val="left" w:pos="880"/>
        <w:tab w:val="right" w:leader="dot" w:pos="9350"/>
      </w:tabs>
      <w:ind w:left="200"/>
    </w:pPr>
    <w:rPr>
      <w:rFonts w:ascii="Times New Roman" w:hAnsi="Times New Roman"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721A0E"/>
    <w:pPr>
      <w:tabs>
        <w:tab w:val="clear" w:pos="677"/>
      </w:tabs>
      <w:ind w:left="40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rsid w:val="00031A57"/>
    <w:pPr>
      <w:spacing w:before="0" w:after="0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sid w:val="00031A57"/>
    <w:rPr>
      <w:rFonts w:ascii="Tahoma" w:hAnsi="Tahoma" w:cs="Tahoma"/>
      <w:sz w:val="16"/>
      <w:szCs w:val="16"/>
    </w:rPr>
  </w:style>
  <w:style w:type="paragraph" w:styleId="Header">
    <w:name w:val="header"/>
    <w:aliases w:val="HeaderSec1, Char"/>
    <w:basedOn w:val="Normal"/>
    <w:link w:val="HeaderChar"/>
    <w:uiPriority w:val="99"/>
    <w:qFormat/>
    <w:rsid w:val="004007C2"/>
    <w:pPr>
      <w:tabs>
        <w:tab w:val="clear" w:pos="677"/>
        <w:tab w:val="center" w:pos="4680"/>
        <w:tab w:val="right" w:pos="9360"/>
      </w:tabs>
    </w:pPr>
  </w:style>
  <w:style w:type="character" w:styleId="HeaderChar" w:customStyle="true">
    <w:name w:val="Header Char"/>
    <w:aliases w:val="HeaderSec1 Char, Char Char"/>
    <w:basedOn w:val="DefaultParagraphFont"/>
    <w:link w:val="Header"/>
    <w:uiPriority w:val="99"/>
    <w:rsid w:val="004007C2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4007C2"/>
    <w:pPr>
      <w:tabs>
        <w:tab w:val="clear" w:pos="677"/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4007C2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22295F"/>
    <w:rPr>
      <w:color w:val="808080"/>
    </w:rPr>
  </w:style>
  <w:style w:type="paragraph" w:styleId="CoverPageTitle" w:customStyle="true">
    <w:name w:val="Cover Page Title"/>
    <w:basedOn w:val="BodyText"/>
    <w:link w:val="CoverPageTitleChar"/>
    <w:qFormat/>
    <w:rsid w:val="00031A57"/>
    <w:pPr>
      <w:jc w:val="center"/>
    </w:pPr>
    <w:rPr>
      <w:b/>
      <w:sz w:val="40"/>
      <w:szCs w:val="40"/>
    </w:rPr>
  </w:style>
  <w:style w:type="paragraph" w:styleId="BodyText">
    <w:name w:val="Body Text"/>
    <w:basedOn w:val="Normal"/>
    <w:link w:val="BodyTextChar"/>
    <w:uiPriority w:val="99"/>
    <w:rsid w:val="00EC4307"/>
    <w:pPr>
      <w:tabs>
        <w:tab w:val="clear" w:pos="677"/>
      </w:tabs>
      <w:overflowPunct w:val="false"/>
      <w:autoSpaceDE w:val="false"/>
      <w:autoSpaceDN w:val="false"/>
      <w:spacing w:before="0"/>
      <w:jc w:val="left"/>
    </w:pPr>
    <w:rPr>
      <w:rFonts w:eastAsia="Times New Roman"/>
    </w:rPr>
  </w:style>
  <w:style w:type="character" w:styleId="BodyTextChar" w:customStyle="true">
    <w:name w:val="Body Text Char"/>
    <w:basedOn w:val="DefaultParagraphFont"/>
    <w:link w:val="BodyText"/>
    <w:uiPriority w:val="99"/>
    <w:rsid w:val="00EC4307"/>
    <w:rPr>
      <w:rFonts w:ascii="Arial" w:hAnsi="Arial" w:eastAsia="Times New Roman"/>
      <w:sz w:val="22"/>
    </w:rPr>
  </w:style>
  <w:style w:type="character" w:styleId="CoverPageTitleChar" w:customStyle="true">
    <w:name w:val="Cover Page Title Char"/>
    <w:basedOn w:val="BodyTextChar"/>
    <w:link w:val="CoverPageTitle"/>
    <w:rsid w:val="00031A57"/>
    <w:rPr>
      <w:rFonts w:ascii="Arial" w:hAnsi="Arial" w:eastAsia="Times New Roman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9D6DD3"/>
    <w:pPr>
      <w:ind w:left="720"/>
      <w:contextualSpacing/>
    </w:pPr>
  </w:style>
  <w:style w:type="table" w:styleId="TableGrid">
    <w:name w:val="Table Grid"/>
    <w:basedOn w:val="TableNormal"/>
    <w:uiPriority w:val="39"/>
    <w:rsid w:val="00424A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true">
    <w:name w:val="Default"/>
    <w:rsid w:val="004230D2"/>
    <w:pPr>
      <w:autoSpaceDE w:val="false"/>
      <w:autoSpaceDN w:val="false"/>
      <w:adjustRightInd w:val="false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FA3B30"/>
    <w:rPr>
      <w:sz w:val="16"/>
      <w:szCs w:val="16"/>
    </w:rPr>
  </w:style>
  <w:style w:type="paragraph" w:styleId="Heading3Text-Instructional" w:customStyle="true">
    <w:name w:val="Heading 3 Text - Instructional"/>
    <w:basedOn w:val="Heading3Text"/>
    <w:link w:val="Heading3Text-InstructionalChar"/>
    <w:qFormat/>
    <w:rsid w:val="00A06617"/>
    <w:pPr>
      <w:jc w:val="left"/>
    </w:pPr>
    <w:rPr>
      <w:i/>
      <w:color w:val="4F81BD" w:themeColor="accent1"/>
    </w:rPr>
  </w:style>
  <w:style w:type="character" w:styleId="Heading3Text-InstructionalChar" w:customStyle="true">
    <w:name w:val="Heading 3 Text - Instructional Char"/>
    <w:basedOn w:val="Heading3TextCharChar"/>
    <w:link w:val="Heading3Text-Instructional"/>
    <w:rsid w:val="00A06617"/>
    <w:rPr>
      <w:rFonts w:eastAsia="Times New Roman"/>
      <w:i/>
      <w:color w:val="4F81BD" w:themeColor="accent1"/>
      <w:sz w:val="24"/>
    </w:rPr>
  </w:style>
  <w:style w:type="paragraph" w:styleId="Heading2Text" w:customStyle="true">
    <w:name w:val="Heading 2 Text"/>
    <w:basedOn w:val="Normal"/>
    <w:link w:val="Heading2TextChar"/>
    <w:rsid w:val="00AC7EDE"/>
    <w:pPr>
      <w:tabs>
        <w:tab w:val="clear" w:pos="677"/>
      </w:tabs>
      <w:adjustRightInd/>
      <w:ind w:left="1080"/>
      <w:textAlignment w:val="auto"/>
    </w:pPr>
    <w:rPr>
      <w:rFonts w:ascii="Times New Roman" w:hAnsi="Times New Roman" w:eastAsia="Times New Roman"/>
      <w:sz w:val="24"/>
      <w:szCs w:val="22"/>
    </w:rPr>
  </w:style>
  <w:style w:type="character" w:styleId="Heading2TextChar" w:customStyle="true">
    <w:name w:val="Heading 2 Text Char"/>
    <w:link w:val="Heading2Text"/>
    <w:rsid w:val="00AC7EDE"/>
    <w:rPr>
      <w:rFonts w:eastAsia="Times New Roman"/>
      <w:sz w:val="24"/>
      <w:szCs w:val="22"/>
    </w:rPr>
  </w:style>
  <w:style w:type="paragraph" w:styleId="Heading2Text-Instructional" w:customStyle="true">
    <w:name w:val="Heading 2 Text - Instructional"/>
    <w:basedOn w:val="Heading2Text"/>
    <w:link w:val="Heading2Text-InstructionalChar"/>
    <w:qFormat/>
    <w:rsid w:val="00AC7EDE"/>
    <w:pPr>
      <w:jc w:val="left"/>
    </w:pPr>
    <w:rPr>
      <w:i/>
      <w:color w:val="4F81BD" w:themeColor="accent1"/>
    </w:rPr>
  </w:style>
  <w:style w:type="character" w:styleId="Heading2Text-InstructionalChar" w:customStyle="true">
    <w:name w:val="Heading 2 Text - Instructional Char"/>
    <w:basedOn w:val="Heading2TextChar"/>
    <w:link w:val="Heading2Text-Instructional"/>
    <w:rsid w:val="00AC7EDE"/>
    <w:rPr>
      <w:rFonts w:eastAsia="Times New Roman"/>
      <w:i/>
      <w:color w:val="4F81BD" w:themeColor="accent1"/>
      <w:sz w:val="24"/>
      <w:szCs w:val="22"/>
    </w:rPr>
  </w:style>
  <w:style w:type="paragraph" w:styleId="Heading1Text-Instructional" w:customStyle="true">
    <w:name w:val="Heading 1 Text - Instructional"/>
    <w:basedOn w:val="Normal"/>
    <w:link w:val="Heading1Text-InstructionalChar"/>
    <w:qFormat/>
    <w:rsid w:val="00402683"/>
    <w:pPr>
      <w:tabs>
        <w:tab w:val="clear" w:pos="677"/>
      </w:tabs>
      <w:adjustRightInd/>
      <w:ind w:left="450"/>
      <w:jc w:val="left"/>
      <w:textAlignment w:val="auto"/>
    </w:pPr>
    <w:rPr>
      <w:rFonts w:ascii="Times New Roman" w:hAnsi="Times New Roman" w:eastAsia="Times New Roman"/>
      <w:i/>
      <w:color w:val="4F81BD" w:themeColor="accent1"/>
      <w:sz w:val="24"/>
      <w:szCs w:val="24"/>
    </w:rPr>
  </w:style>
  <w:style w:type="character" w:styleId="Heading1Text-InstructionalChar" w:customStyle="true">
    <w:name w:val="Heading 1 Text - Instructional Char"/>
    <w:basedOn w:val="Heading1TextChar"/>
    <w:link w:val="Heading1Text-Instructional"/>
    <w:rsid w:val="00AC7EDE"/>
    <w:rPr>
      <w:rFonts w:eastAsia="Times New Roman"/>
      <w:i/>
      <w:color w:val="4F81BD" w:themeColor="accent1"/>
      <w:sz w:val="24"/>
      <w:szCs w:val="24"/>
    </w:rPr>
  </w:style>
  <w:style w:type="paragraph" w:styleId="CommentText">
    <w:name w:val="annotation text"/>
    <w:basedOn w:val="Normal"/>
    <w:link w:val="CommentTextChar"/>
  </w:style>
  <w:style w:type="character" w:styleId="CommentTextChar" w:customStyle="true">
    <w:name w:val="Comment Text Char"/>
    <w:basedOn w:val="DefaultParagraphFont"/>
    <w:link w:val="CommentText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7A1ABA"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rsid w:val="007A1ABA"/>
    <w:rPr>
      <w:rFonts w:ascii="Arial" w:hAnsi="Arial"/>
      <w:b/>
      <w:bCs/>
    </w:rPr>
  </w:style>
  <w:style w:type="paragraph" w:styleId="Heading4Text-Instructional" w:customStyle="true">
    <w:name w:val="Heading 4 Text - Instructional"/>
    <w:basedOn w:val="Heading4Text"/>
    <w:link w:val="Heading4Text-InstructionalChar"/>
    <w:qFormat/>
    <w:rsid w:val="000C18F9"/>
    <w:rPr>
      <w:i/>
      <w:color w:val="365F91" w:themeColor="accent1" w:themeShade="BF"/>
    </w:rPr>
  </w:style>
  <w:style w:type="character" w:styleId="Heading4Text-InstructionalChar" w:customStyle="true">
    <w:name w:val="Heading 4 Text - Instructional Char"/>
    <w:basedOn w:val="Heading4TextChar"/>
    <w:link w:val="Heading4Text-Instructional"/>
    <w:rsid w:val="000C18F9"/>
    <w:rPr>
      <w:rFonts w:ascii="Arial" w:hAnsi="Arial" w:eastAsia="Times New Roman"/>
      <w:i/>
      <w:color w:val="365F91" w:themeColor="accent1" w:themeShade="BF"/>
      <w:sz w:val="22"/>
    </w:rPr>
  </w:style>
  <w:style w:type="paragraph" w:styleId="Heading2Text-Example" w:customStyle="true">
    <w:name w:val="Heading 2 Text - Example"/>
    <w:basedOn w:val="Normal"/>
    <w:link w:val="Heading2Text-ExampleChar"/>
    <w:qFormat/>
    <w:rsid w:val="00402683"/>
    <w:pPr>
      <w:tabs>
        <w:tab w:val="clear" w:pos="677"/>
      </w:tabs>
      <w:adjustRightInd/>
      <w:jc w:val="left"/>
      <w:textAlignment w:val="auto"/>
    </w:pPr>
    <w:rPr>
      <w:rFonts w:ascii="Times New Roman" w:hAnsi="Times New Roman" w:eastAsia="Times New Roman"/>
      <w:i/>
      <w:color w:val="4F81BD" w:themeColor="accent1"/>
      <w:sz w:val="24"/>
      <w:szCs w:val="24"/>
    </w:rPr>
  </w:style>
  <w:style w:type="character" w:styleId="Heading2Text-ExampleChar" w:customStyle="true">
    <w:name w:val="Heading 2 Text - Example Char"/>
    <w:basedOn w:val="Heading2Text-InstructionalChar"/>
    <w:link w:val="Heading2Text-Example"/>
    <w:rsid w:val="00AC7EDE"/>
    <w:rPr>
      <w:rFonts w:eastAsia="Times New Roman"/>
      <w:i/>
      <w:color w:val="4F81BD" w:themeColor="accent1"/>
      <w:sz w:val="24"/>
      <w:szCs w:val="24"/>
    </w:rPr>
  </w:style>
  <w:style w:type="table" w:styleId="OnyxTable1" w:customStyle="true">
    <w:name w:val="Onyx Table 1"/>
    <w:basedOn w:val="TableNormal"/>
    <w:uiPriority w:val="99"/>
    <w:rsid w:val="00EB2A70"/>
    <w:rPr>
      <w:rFonts w:ascii="Arial" w:hAnsi="Arial"/>
      <w:sz w:val="22"/>
    </w:r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</w:tblPr>
    <w:tblStylePr w:type="firstRow">
      <w:rPr>
        <w:rFonts w:ascii="Arial" w:hAnsi="Arial"/>
        <w:sz w:val="22"/>
      </w:rPr>
      <w:tblPr/>
      <w:tcPr>
        <w:shd w:val="clear" w:color="auto" w:fill="D9D9D9" w:themeFill="background1" w:themeFillShade="D9"/>
      </w:tcPr>
    </w:tblStylePr>
  </w:style>
  <w:style w:type="character" w:styleId="EffectiveDateStyle" w:customStyle="true">
    <w:name w:val="Effective Date Style"/>
    <w:basedOn w:val="DefaultParagraphFont"/>
    <w:uiPriority w:val="1"/>
    <w:rsid w:val="00857B69"/>
    <w:rPr>
      <w:rFonts w:ascii="Arial Bold" w:hAnsi="Arial Bold"/>
      <w:b/>
      <w:caps/>
      <w:smallCaps w:val="false"/>
      <w:sz w:val="18"/>
    </w:rPr>
  </w:style>
  <w:style w:type="paragraph" w:styleId="Heading2Text-ExampleHeader" w:customStyle="true">
    <w:name w:val="Heading 2 Text - Example Header"/>
    <w:basedOn w:val="Heading2Text-Example"/>
    <w:link w:val="Heading2Text-ExampleHeaderChar"/>
    <w:qFormat/>
    <w:rsid w:val="002F29D1"/>
    <w:rPr>
      <w:b/>
    </w:rPr>
  </w:style>
  <w:style w:type="character" w:styleId="Heading2Text-ExampleHeaderChar" w:customStyle="true">
    <w:name w:val="Heading 2 Text - Example Header Char"/>
    <w:basedOn w:val="Heading2Text-ExampleChar"/>
    <w:link w:val="Heading2Text-ExampleHeader"/>
    <w:rsid w:val="002F29D1"/>
    <w:rPr>
      <w:rFonts w:eastAsia="Times New Roman"/>
      <w:b/>
      <w:i/>
      <w:color w:val="4F81BD" w:themeColor="accent1"/>
      <w:sz w:val="24"/>
      <w:szCs w:val="24"/>
    </w:rPr>
  </w:style>
  <w:style w:type="paragraph" w:styleId="Heading1List" w:customStyle="true">
    <w:name w:val="Heading 1 List"/>
    <w:basedOn w:val="Heading1Text"/>
    <w:link w:val="Heading1ListChar"/>
    <w:qFormat/>
    <w:rsid w:val="00DF135D"/>
    <w:pPr>
      <w:numPr>
        <w:numId w:val="1"/>
      </w:numPr>
      <w:ind w:left="990" w:hanging="540"/>
    </w:pPr>
    <w:rPr>
      <w:rFonts w:ascii="Arial" w:hAnsi="Arial"/>
      <w:sz w:val="22"/>
    </w:rPr>
  </w:style>
  <w:style w:type="character" w:styleId="Heading1ListChar" w:customStyle="true">
    <w:name w:val="Heading 1 List Char"/>
    <w:basedOn w:val="Heading1TextChar"/>
    <w:link w:val="Heading1List"/>
    <w:rsid w:val="00DF135D"/>
    <w:rPr>
      <w:rFonts w:ascii="Arial" w:hAnsi="Arial" w:eastAsia="Times New Roman"/>
      <w:sz w:val="22"/>
    </w:rPr>
  </w:style>
  <w:style w:type="character" w:styleId="Header1Non-numberedChar" w:customStyle="true">
    <w:name w:val="Header 1:  Non-numbered Char"/>
    <w:basedOn w:val="DefaultParagraphFont"/>
    <w:link w:val="Header1Non-numbered"/>
    <w:locked/>
    <w:rsid w:val="00FB6B9B"/>
    <w:rPr>
      <w:rFonts w:ascii="Arial Bold" w:hAnsi="Arial Bold"/>
      <w:b/>
      <w:caps/>
      <w:sz w:val="24"/>
      <w:szCs w:val="24"/>
    </w:rPr>
  </w:style>
  <w:style w:type="paragraph" w:styleId="Header1Non-numbered" w:customStyle="true">
    <w:name w:val="Header 1:  Non-numbered"/>
    <w:basedOn w:val="Normal"/>
    <w:link w:val="Header1Non-numberedChar"/>
    <w:qFormat/>
    <w:rsid w:val="00FB6B9B"/>
    <w:pPr>
      <w:tabs>
        <w:tab w:val="left" w:pos="3330"/>
      </w:tabs>
      <w:jc w:val="center"/>
      <w:textAlignment w:val="auto"/>
    </w:pPr>
    <w:rPr>
      <w:rFonts w:ascii="Arial Bold" w:hAnsi="Arial Bold"/>
      <w:b/>
      <w:caps/>
      <w:sz w:val="24"/>
      <w:szCs w:val="24"/>
    </w:rPr>
  </w:style>
  <w:style w:type="paragraph" w:styleId="Heading1-Normal" w:customStyle="true">
    <w:name w:val="Heading 1 - Normal"/>
    <w:basedOn w:val="Normal"/>
    <w:link w:val="Heading1-NormalChar"/>
    <w:qFormat/>
    <w:rsid w:val="001B744A"/>
    <w:pPr>
      <w:tabs>
        <w:tab w:val="clear" w:pos="677"/>
      </w:tabs>
      <w:ind w:left="450"/>
      <w:jc w:val="left"/>
    </w:pPr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535230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Heading1-NormalChar" w:customStyle="true">
    <w:name w:val="Heading 1 - Normal Char"/>
    <w:basedOn w:val="DefaultParagraphFont"/>
    <w:link w:val="Heading1-Normal"/>
    <w:rsid w:val="001B744A"/>
    <w:rPr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53523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-NEW" w:customStyle="true">
    <w:name w:val="(1.1)-NEW"/>
    <w:basedOn w:val="Heading2"/>
    <w:link w:val="11-NEWChar"/>
    <w:qFormat/>
    <w:rsid w:val="00A1094A"/>
  </w:style>
  <w:style w:type="character" w:styleId="11-NEWChar" w:customStyle="true">
    <w:name w:val="(1.1)-NEW Char"/>
    <w:basedOn w:val="Heading2Char"/>
    <w:link w:val="11-NEW"/>
    <w:rsid w:val="00A1094A"/>
    <w:rPr>
      <w:rFonts w:ascii="Arial" w:hAnsi="Arial" w:eastAsia="Times New Roman"/>
      <w:b/>
      <w:bCs/>
      <w:iCs/>
      <w:sz w:val="22"/>
      <w:szCs w:val="24"/>
      <w:lang w:eastAsia="ar-SA"/>
    </w:rPr>
  </w:style>
  <w:style w:type="paragraph" w:styleId="NoSpacing">
    <w:name w:val="No Spacing"/>
    <w:link w:val="NoSpacingChar"/>
    <w:uiPriority w:val="1"/>
    <w:qFormat/>
    <w:rsid w:val="009A23FD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true">
    <w:name w:val="No Spacing Char"/>
    <w:basedOn w:val="DefaultParagraphFont"/>
    <w:link w:val="NoSpacing"/>
    <w:uiPriority w:val="1"/>
    <w:rsid w:val="009A23FD"/>
    <w:rPr>
      <w:rFonts w:asciiTheme="minorHAnsi" w:hAnsiTheme="minorHAnsi" w:eastAsiaTheme="minorEastAsia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EF0E04"/>
    <w:pPr>
      <w:keepLines/>
      <w:numPr>
        <w:numId w:val="0"/>
      </w:numPr>
      <w:spacing w:after="0" w:line="259" w:lineRule="auto"/>
      <w:outlineLvl w:val="9"/>
    </w:pPr>
    <w:rPr>
      <w:rFonts w:asciiTheme="majorHAnsi" w:hAnsiTheme="majorHAnsi" w:eastAsiaTheme="majorEastAsia" w:cstheme="majorBidi"/>
      <w:b w:val="false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0E04"/>
    <w:rPr>
      <w:color w:val="0000FF" w:themeColor="hyperlink"/>
      <w:u w:val="single"/>
    </w:rPr>
  </w:style>
  <w:style w:type="paragraph" w:styleId="TableCellLeft" w:customStyle="true">
    <w:name w:val="Table Cell Left"/>
    <w:rsid w:val="00DC3B95"/>
    <w:pPr>
      <w:spacing w:after="40"/>
    </w:pPr>
    <w:rPr>
      <w:rFonts w:eastAsia="Times New Roman"/>
      <w:szCs w:val="24"/>
    </w:rPr>
  </w:style>
  <w:style w:type="paragraph" w:styleId="TBLNormal" w:customStyle="true">
    <w:name w:val="TBL Normal"/>
    <w:basedOn w:val="Normal"/>
    <w:link w:val="TBLNormalChar"/>
    <w:qFormat/>
    <w:rsid w:val="00DC3B95"/>
    <w:pPr>
      <w:tabs>
        <w:tab w:val="clear" w:pos="677"/>
      </w:tabs>
      <w:adjustRightInd/>
      <w:spacing w:before="0" w:after="0"/>
      <w:contextualSpacing/>
      <w:jc w:val="left"/>
      <w:textAlignment w:val="auto"/>
    </w:pPr>
    <w:rPr>
      <w:rFonts w:eastAsia="Times New Roman"/>
    </w:rPr>
  </w:style>
  <w:style w:type="character" w:styleId="TBLNormalChar" w:customStyle="true">
    <w:name w:val="TBL Normal Char"/>
    <w:basedOn w:val="DefaultParagraphFont"/>
    <w:link w:val="TBLNormal"/>
    <w:rsid w:val="00DC3B95"/>
    <w:rPr>
      <w:rFonts w:ascii="Arial" w:hAnsi="Arial" w:eastAsia="Times New Roman"/>
    </w:rPr>
  </w:style>
  <w:style w:type="character" w:styleId="normaltextrun" w:customStyle="true">
    <w:name w:val="normaltextrun"/>
    <w:basedOn w:val="DefaultParagraphFont"/>
    <w:rsid w:val="009A6C88"/>
  </w:style>
  <w:style w:type="character" w:styleId="eop" w:customStyle="true">
    <w:name w:val="eop"/>
    <w:basedOn w:val="DefaultParagraphFont"/>
    <w:rsid w:val="001E0FFE"/>
  </w:style>
  <w:style w:type="paragraph" w:styleId="TableParagraph" w:customStyle="true">
    <w:name w:val="Table Paragraph"/>
    <w:basedOn w:val="Normal"/>
    <w:uiPriority w:val="1"/>
    <w:qFormat/>
    <w:rsid w:val="005421BB"/>
    <w:pPr>
      <w:widowControl w:val="false"/>
      <w:tabs>
        <w:tab w:val="clear" w:pos="677"/>
      </w:tabs>
      <w:autoSpaceDE w:val="false"/>
      <w:autoSpaceDN w:val="false"/>
      <w:adjustRightInd/>
      <w:spacing w:before="0" w:after="0"/>
      <w:ind w:left="107"/>
      <w:jc w:val="left"/>
      <w:textAlignment w:val="auto"/>
    </w:pPr>
    <w:rPr>
      <w:rFonts w:ascii="Times New Roman" w:hAnsi="Times New Roman" w:eastAsia="Times New Roman"/>
      <w:szCs w:val="22"/>
      <w:lang w:bidi="en-US"/>
    </w:rPr>
  </w:style>
  <w:style w:type="paragraph" w:styleId="Paragraph" w:customStyle="true">
    <w:name w:val="Paragraph"/>
    <w:rsid w:val="005421BB"/>
    <w:pPr>
      <w:spacing w:after="120"/>
    </w:pPr>
    <w:rPr>
      <w:rFonts w:eastAsia="Times New Roman"/>
      <w:sz w:val="24"/>
    </w:rPr>
  </w:style>
  <w:style w:type="paragraph" w:styleId="tablespaced" w:customStyle="true">
    <w:name w:val="table spaced"/>
    <w:basedOn w:val="Normal"/>
    <w:rsid w:val="005421BB"/>
    <w:pPr>
      <w:keepLines/>
      <w:tabs>
        <w:tab w:val="clear" w:pos="677"/>
      </w:tabs>
      <w:adjustRightInd/>
      <w:spacing w:after="60"/>
      <w:jc w:val="left"/>
      <w:textAlignment w:val="auto"/>
    </w:pPr>
    <w:rPr>
      <w:rFonts w:ascii="Times New Roman" w:hAnsi="Times New Roman" w:eastAsia="Times New Roman"/>
      <w:sz w:val="24"/>
    </w:rPr>
  </w:style>
  <w:style w:type="paragraph" w:styleId="paragraph0" w:customStyle="true">
    <w:name w:val="paragraph"/>
    <w:basedOn w:val="Normal"/>
    <w:rsid w:val="005421BB"/>
    <w:pPr>
      <w:tabs>
        <w:tab w:val="clear" w:pos="677"/>
      </w:tabs>
      <w:adjustRightInd/>
      <w:spacing w:before="100" w:beforeAutospacing="true" w:after="100" w:afterAutospacing="true"/>
      <w:jc w:val="left"/>
      <w:textAlignment w:val="auto"/>
    </w:pPr>
    <w:rPr>
      <w:rFonts w:ascii="Times New Roman" w:hAnsi="Times New Roman" w:eastAsia="Times New Roman"/>
      <w:sz w:val="24"/>
      <w:szCs w:val="24"/>
      <w:lang w:val="en-IN" w:eastAsia="en-IN"/>
    </w:rPr>
  </w:style>
  <w:style w:type="paragraph" w:styleId="Heading2-Body" w:customStyle="true">
    <w:name w:val="Heading 2 - Body"/>
    <w:link w:val="Heading2-BodyChar"/>
    <w:qFormat/>
    <w:rsid w:val="00C93285"/>
    <w:pPr>
      <w:tabs>
        <w:tab w:val="left" w:pos="792"/>
      </w:tabs>
      <w:spacing w:before="60" w:after="60"/>
      <w:ind w:left="864"/>
    </w:pPr>
    <w:rPr>
      <w:rFonts w:ascii="Helvetica" w:hAnsi="Helvetica" w:eastAsia="Times New Roman"/>
      <w:kern w:val="28"/>
      <w:szCs w:val="18"/>
    </w:rPr>
  </w:style>
  <w:style w:type="character" w:styleId="Heading2-BodyChar" w:customStyle="true">
    <w:name w:val="Heading 2 - Body Char"/>
    <w:link w:val="Heading2-Body"/>
    <w:rsid w:val="00C93285"/>
    <w:rPr>
      <w:rFonts w:ascii="Helvetica" w:hAnsi="Helvetica" w:eastAsia="Times New Roman"/>
      <w:kern w:val="2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93285"/>
    <w:pPr>
      <w:tabs>
        <w:tab w:val="clear" w:pos="677"/>
      </w:tabs>
      <w:adjustRightInd/>
      <w:spacing w:before="0" w:after="200"/>
      <w:jc w:val="left"/>
      <w:textAlignment w:val="auto"/>
    </w:pPr>
    <w:rPr>
      <w:rFonts w:eastAsia="Times New Roman"/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93285"/>
    <w:pPr>
      <w:tabs>
        <w:tab w:val="clear" w:pos="677"/>
      </w:tabs>
      <w:adjustRightInd/>
      <w:spacing w:before="100" w:beforeAutospacing="true" w:after="100" w:afterAutospacing="true"/>
      <w:jc w:val="left"/>
      <w:textAlignment w:val="auto"/>
    </w:pPr>
    <w:rPr>
      <w:rFonts w:eastAsia="Times New Roman"/>
      <w:sz w:val="24"/>
      <w:szCs w:val="24"/>
    </w:rPr>
  </w:style>
  <w:style w:type="table" w:styleId="TableGrid1" w:customStyle="true">
    <w:name w:val="Table Grid1"/>
    <w:basedOn w:val="TableNormal"/>
    <w:next w:val="TableGrid"/>
    <w:uiPriority w:val="59"/>
    <w:rsid w:val="00C93285"/>
    <w:rPr>
      <w:rFonts w:ascii="Calibri" w:hAnsi="Calibri" w:eastAsia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C93285"/>
    <w:rPr>
      <w:b/>
      <w:bCs/>
    </w:rPr>
  </w:style>
  <w:style w:type="paragraph" w:styleId="BodyText2">
    <w:name w:val="Body Text 2"/>
    <w:basedOn w:val="Normal"/>
    <w:link w:val="BodyText2Char"/>
    <w:semiHidden/>
    <w:unhideWhenUsed/>
    <w:rsid w:val="009B28DD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semiHidden/>
    <w:rsid w:val="009B28DD"/>
    <w:rPr>
      <w:rFonts w:ascii="Arial" w:hAnsi="Arial"/>
    </w:rPr>
  </w:style>
  <w:style w:type="paragraph" w:styleId="Text1" w:customStyle="true">
    <w:name w:val=".Text1"/>
    <w:link w:val="Text1Char"/>
    <w:rsid w:val="009B28DD"/>
    <w:pPr>
      <w:spacing w:before="120" w:after="120"/>
      <w:ind w:left="720"/>
    </w:pPr>
    <w:rPr>
      <w:rFonts w:ascii="Arial" w:hAnsi="Arial" w:eastAsia="Times New Roman"/>
      <w:szCs w:val="22"/>
    </w:rPr>
  </w:style>
  <w:style w:type="character" w:styleId="Text1Char" w:customStyle="true">
    <w:name w:val=".Text1 Char"/>
    <w:link w:val="Text1"/>
    <w:locked/>
    <w:rsid w:val="009B28DD"/>
    <w:rPr>
      <w:rFonts w:ascii="Arial" w:hAnsi="Arial" w:eastAsia="Times New Roman"/>
      <w:szCs w:val="22"/>
    </w:rPr>
  </w:style>
  <w:style w:type="paragraph" w:styleId="Text" w:customStyle="true">
    <w:name w:val="Text"/>
    <w:basedOn w:val="Normal"/>
    <w:autoRedefine/>
    <w:rsid w:val="009B28DD"/>
    <w:pPr>
      <w:numPr>
        <w:numId w:val="3"/>
      </w:numPr>
      <w:tabs>
        <w:tab w:val="clear" w:pos="677"/>
      </w:tabs>
      <w:adjustRightInd/>
      <w:textAlignment w:val="auto"/>
    </w:pPr>
    <w:rPr>
      <w:rFonts w:eastAsia="Times New Roman"/>
      <w:noProof/>
      <w:sz w:val="22"/>
    </w:rPr>
  </w:style>
  <w:style w:type="paragraph" w:styleId="NormalIndent">
    <w:name w:val="Normal Indent"/>
    <w:basedOn w:val="Normal"/>
    <w:rsid w:val="00A452F7"/>
    <w:pPr>
      <w:tabs>
        <w:tab w:val="clear" w:pos="677"/>
      </w:tabs>
      <w:adjustRightInd/>
      <w:jc w:val="left"/>
      <w:textAlignment w:val="auto"/>
    </w:pPr>
    <w:rPr>
      <w:rFonts w:eastAsia="Times New Roman"/>
    </w:rPr>
  </w:style>
  <w:style w:type="character" w:styleId="normal1" w:customStyle="true">
    <w:name w:val="normal1"/>
    <w:rsid w:val="005A7600"/>
    <w:rPr>
      <w:rFonts w:hint="default" w:ascii="Arial" w:hAnsi="Arial" w:cs="Arial"/>
      <w:b w:val="false"/>
      <w:bCs w:val="false"/>
      <w:i w:val="false"/>
      <w:iCs w:val="false"/>
      <w:smallCaps w:val="false"/>
      <w:strike w:val="false"/>
      <w:dstrike w:val="false"/>
      <w:vanish w:val="false"/>
      <w:webHidden w:val="false"/>
      <w:color w:val="000000"/>
      <w:sz w:val="20"/>
      <w:szCs w:val="20"/>
      <w:u w:val="none"/>
      <w:effect w:val="none"/>
    </w:rPr>
  </w:style>
  <w:style w:type="paragraph" w:styleId="TableHeading" w:customStyle="true">
    <w:name w:val="Table Heading"/>
    <w:basedOn w:val="Normal"/>
    <w:rsid w:val="005A7600"/>
    <w:pPr>
      <w:tabs>
        <w:tab w:val="clear" w:pos="677"/>
      </w:tabs>
      <w:overflowPunct w:val="false"/>
      <w:autoSpaceDE w:val="false"/>
      <w:autoSpaceDN w:val="false"/>
      <w:spacing w:before="40" w:after="40"/>
      <w:jc w:val="center"/>
    </w:pPr>
    <w:rPr>
      <w:rFonts w:eastAsia="Times New Roman"/>
      <w:b/>
      <w:kern w:val="22"/>
    </w:rPr>
  </w:style>
  <w:style w:type="paragraph" w:styleId="TableNormal1" w:customStyle="true">
    <w:name w:val="Table Normal1"/>
    <w:basedOn w:val="Normal"/>
    <w:next w:val="Normal"/>
    <w:rsid w:val="005A7600"/>
    <w:pPr>
      <w:tabs>
        <w:tab w:val="clear" w:pos="677"/>
      </w:tabs>
      <w:adjustRightInd/>
      <w:spacing w:before="60" w:after="60"/>
      <w:jc w:val="left"/>
      <w:textAlignment w:val="auto"/>
    </w:pPr>
    <w:rPr>
      <w:rFonts w:ascii="Times New Roman" w:hAnsi="Times New Roman" w:eastAsia="Times New Roman"/>
      <w:szCs w:val="24"/>
    </w:rPr>
  </w:style>
  <w:style w:type="paragraph" w:styleId="CM7" w:customStyle="true">
    <w:name w:val="CM7"/>
    <w:basedOn w:val="Default"/>
    <w:next w:val="Default"/>
    <w:uiPriority w:val="99"/>
    <w:rsid w:val="00142D0B"/>
    <w:pPr>
      <w:widowControl w:val="false"/>
      <w:spacing w:line="240" w:lineRule="atLeast"/>
    </w:pPr>
    <w:rPr>
      <w:rFonts w:ascii="Times New Roman" w:hAnsi="Times New Roman" w:eastAsia="SimSun" w:cs="Times New Roman"/>
      <w:color w:val="auto"/>
      <w:lang w:eastAsia="zh-CN"/>
    </w:rPr>
  </w:style>
  <w:style w:type="table" w:styleId="PolarionTableNormal" w:customStyle="true">
    <w:name w:val="PolarionTableNormal"/>
    <w:basedOn w:val="TableNormal"/>
    <w:unhideWhenUsed/>
    <w:tblPr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</w:webSetting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8"></Relationship><Relationship TargetMode="External" Target="https://bdpolarion-entprd.bdx.com/polarion/#/project/BDPICSA/testruns" Type="http://schemas.openxmlformats.org/officeDocument/2006/relationships/hyperlink" Id="rId13"></Relationship><Relationship Target="header1.xml" Type="http://schemas.openxmlformats.org/officeDocument/2006/relationships/header" Id="rId18"></Relationship><Relationship Target="../customXml/item3.xml" Type="http://schemas.openxmlformats.org/officeDocument/2006/relationships/customXml" Id="rId3"></Relationship><Relationship Target="people.xml" Type="http://schemas.microsoft.com/office/2011/relationships/people" Id="rId21"></Relationship><Relationship Target="numbering.xml" Type="http://schemas.openxmlformats.org/officeDocument/2006/relationships/numbering" Id="rId7"></Relationship><Relationship Target="endnotes.xml" Type="http://schemas.openxmlformats.org/officeDocument/2006/relationships/endnotes" Id="rId12"></Relationship><Relationship Target="media/image2.png" Type="http://schemas.openxmlformats.org/officeDocument/2006/relationships/image" Id="rId17"></Relationship><Relationship Target="../customXml/item2.xml" Type="http://schemas.openxmlformats.org/officeDocument/2006/relationships/customXml" Id="rId2"></Relationship><Relationship TargetMode="External" Target="https://bdpolarion-entprd.bdx.com/polarion/#/project/BDPICSA/wiki/11_%20Validation%20Final%20Reports/Polarion%20BD-PI%20_%20BD-MDS%20Validation%20Summary%20Report?revision=68858" Type="http://schemas.openxmlformats.org/officeDocument/2006/relationships/hyperlink" Id="rId16"></Relationship><Relationship Target="fontTable.xml" Type="http://schemas.openxmlformats.org/officeDocument/2006/relationships/fontTable" Id="rId20"></Relationship><Relationship Target="../customXml/item1.xml" Type="http://schemas.openxmlformats.org/officeDocument/2006/relationships/customXml" Id="rId1"></Relationship><Relationship Target="../customXml/item6.xml" Type="http://schemas.openxmlformats.org/officeDocument/2006/relationships/customXml" Id="rId6"></Relationship><Relationship Target="footnotes.xml" Type="http://schemas.openxmlformats.org/officeDocument/2006/relationships/footnotes" Id="rId11"></Relationship><Relationship Target="../customXml/item5.xml" Type="http://schemas.openxmlformats.org/officeDocument/2006/relationships/customXml" Id="rId5"></Relationship><Relationship Target="media/image1.gif" Type="http://schemas.openxmlformats.org/officeDocument/2006/relationships/image" Id="rId15"></Relationship><Relationship Target="webSettings.xml" Type="http://schemas.openxmlformats.org/officeDocument/2006/relationships/webSettings" Id="rId10"></Relationship><Relationship Target="footer1.xml" Type="http://schemas.openxmlformats.org/officeDocument/2006/relationships/footer" Id="rId19"></Relationship><Relationship Target="../customXml/item4.xml" Type="http://schemas.openxmlformats.org/officeDocument/2006/relationships/customXml" Id="rId4"></Relationship><Relationship Target="settings.xml" Type="http://schemas.openxmlformats.org/officeDocument/2006/relationships/settings" Id="rId9"></Relationship><Relationship TargetMode="External" Target="https://bdpolarion-entprd.bdx.com/polarion/#/project/BDPICSA/testruns" Type="http://schemas.openxmlformats.org/officeDocument/2006/relationships/hyperlink" Id="rId14"></Relationship><Relationship Target="theme/theme1.xml" Type="http://schemas.openxmlformats.org/officeDocument/2006/relationships/theme" Id="rId22"></Relationship></Relationships>
</file>

<file path=word/_rels/header1.xml.rels><?xml version="1.0" encoding="UTF-8" standalone="yes"?><Relationships xmlns="http://schemas.openxmlformats.org/package/2006/relationships"><Relationship Target="media/image3.png" Type="http://schemas.openxmlformats.org/officeDocument/2006/relationships/image" Id="rId2"></Relationship><Relationship TargetMode="External" Target="https://polarion.plm.automation.siemens.com/" Type="http://schemas.openxmlformats.org/officeDocument/2006/relationships/hyperlink" Id="rId1"></Relationship></Relationships>
</file>

<file path=word/_rels/settings.xml.rels><?xml version="1.0" encoding="UTF-8" standalone="yes"?><Relationships xmlns="http://schemas.openxmlformats.org/package/2006/relationships"><Relationship TargetMode="External" Target="file:///C:\Documents%20and%20Settings\u0072446\Application%20Data\Microsoft\Templates\OQ%20Script%20Template.dot" Type="http://schemas.openxmlformats.org/officeDocument/2006/relationships/attachedTemplate" Id="rId1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_rels/item5.xml.rels><?xml version="1.0" encoding="UTF-8" standalone="yes"?><Relationships xmlns="http://schemas.openxmlformats.org/package/2006/relationships"><Relationship Target="itemProps5.xml" Type="http://schemas.openxmlformats.org/officeDocument/2006/relationships/customXmlProps" Id="rId1"></Relationship></Relationships>
</file>

<file path=customXml/_rels/item6.xml.rels><?xml version="1.0" encoding="UTF-8" standalone="yes"?><Relationships xmlns="http://schemas.openxmlformats.org/package/2006/relationships"><Relationship Target="itemProps6.xml" Type="http://schemas.openxmlformats.org/officeDocument/2006/relationships/customXmlProps" Id="rId1"></Relationship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hyperlinkData>
  <hyperlinks>
    <hyperlink class="polarion-rte-link" data-custom-label="BD MDS Test cases" data-scope="BDMDSCSA" data-type="polarion" data-url="/workitems?query=type%3A%28test_script_IQ%20test_script_OQ%20test_script_UAT%29" linkId="1" style=";font-size: 10pt;line-height: 1.5;"/>
    <hyperlink class="polarion-rte-link" data-custom-label="BD PI Test Cases" data-type="polarion" data-url="/workitems?query=type%3A%28test_script_IQ%20test_script_OQ%20test_script_UAT%29" linkId="2" style=";font-size: 10pt;line-height: 1.5;"/>
    <hyperlink class="polarion-rte-link" data-custom-label="BD MDS Test cases" data-scope="BDMDSCSA" data-type="polarion" data-url="/workitems?query=type%3A%28test_script_IQ%20test_script_OQ%20test_script_UAT%29" linkId="3" style=";font-size: 10pt;line-height: 1.5;"/>
    <hyperlink class="polarion-rte-link" data-custom-label="BD PI Test Cases" data-type="polarion" data-url="/workitems?query=type%3A%28test_script_IQ%20test_script_OQ%20test_script_UAT%29" linkId="4" style=";font-size: 10pt;line-height: 1.5;"/>
    <hyperlink class="polarion-rte-link" data-custom-label="BD MDS Test cases" data-scope="BDMDSCSA" data-type="polarion" data-url="/workitems?query=type%3A%28test_script_IQ%20test_script_OQ%20test_script_UAT%29" linkId="5" style=";font-size: 10pt;line-height: 1.5;"/>
    <hyperlink class="polarion-rte-link" data-custom-label="BD PI Test Cases" data-type="polarion" data-url="/workitems?query=type%3A%28test_script_IQ%20test_script_OQ%20test_script_UAT%29" linkId="6" style=";font-size: 10pt;line-height: 1.5;"/>
    <hyperlink class="polarion-rte-link" data-custom-label="BD MDS Defects" data-scope="BDMDSCSA" data-type="polarion" data-url="/workitems/defect?query=NOT%20HAS_VALUE%3Aresolution" linkId="7" style=";font-size: 10pt;line-height: 1.5;"/>
    <hyperlink class="polarion-rte-link" data-custom-label="BD PI Defects" data-type="polarion" data-url="/workitems/defect?query=NOT%20HAS_VALUE%3Aresolution" linkId="8" style=";font-size: 10pt;line-height: 1.5;"/>
    <hyperlink class="polarion-rte-link" data-custom-label="Test Runs" data-type="polarion" data-url="/testruns" linkId="9"/>
    <hyperlink class="polarion-rte-link" data-custom-label="Test Runs" data-type="polarion" data-url="/testruns" linkId="10"/>
    <hyperlink class="polarion-rte-link" data-custom-label="BD MDS Defects" data-scope="BDMDSCSA" data-type="polarion" data-url="/workitems/defect?query=NOT%20HAS_VALUE%3Aresolution" linkId="11" style=";font-size: 10pt;line-height: 1.5;"/>
    <hyperlink class="polarion-rte-link" data-custom-label="BD PI Defects" data-type="polarion" data-url="/workitems/defect?query=NOT%20HAS_VALUE%3Aresolution" linkId="12" style=";font-size: 11pt;line-height: 1.5;"/>
  </hyperlinks>
</hyperlink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roundTripData>
  <topLevelElements>
    <h htmlId="polarion_wiki macro name=module-workitem;params=id=BDPI-3475" wmlId="1"/>
    <p htmlId="polarion_4" wmlId="2"/>
    <p htmlId="polarion_24" wmlId="3"/>
    <h htmlId="polarion_wiki macro name=module-workitem;params=id=BDPI-3490" wmlId="5"/>
    <p htmlId="polarion_21" wmlId="6"/>
    <p htmlId="polarion_26" wmlId="7"/>
    <p htmlId="polarion_36" wmlId="8"/>
    <p htmlId="polarion_37" wmlId="9"/>
    <p htmlId="polarion_38" wmlId="10"/>
    <p htmlId="polarion_39" wmlId="11"/>
    <h htmlId="polarion_wiki macro name=module-workitem;params=id=BDPI-3491" wmlId="12"/>
    <p htmlId="polarion_40" wmlId="13"/>
    <p htmlId="polarion_41" wmlId="14"/>
    <p htmlId="polarion_42" wmlId="15"/>
    <p htmlId="polarion_43" wmlId="16"/>
    <h htmlId="polarion_wiki macro name=module-workitem;params=id=BDPI-3492" wmlId="17"/>
    <p htmlId="polarion_44" wmlId="18"/>
    <p htmlId="polarion_45" wmlId="19"/>
    <p htmlId="polarion_46" wmlId="20"/>
    <p htmlId="polarion_20" wmlId="21"/>
    <p htmlId="polarion_2" wmlId="23"/>
    <h htmlId="polarion_wiki macro name=module-workitem;params=id=BDPI-3479" wmlId="24"/>
    <h htmlId="polarion_wiki macro name=module-workitem;params=id=BDPI-3487" wmlId="25"/>
    <p htmlId="polarion_47" wmlId="26"/>
    <table htmlId="polarion_48" wmlId="27"/>
    <p htmlId="polarion_22" wmlId="28"/>
    <p htmlId="polarion_49" wmlId="30"/>
    <h htmlId="polarion_wiki macro name=module-workitem;params=id=BDPI-3481" wmlId="31"/>
    <p htmlId="polarion_50" wmlId="32"/>
    <p htmlId="polarion_51" wmlId="33"/>
    <table htmlId="polarion_25" wmlId="34"/>
    <p htmlId="polarion_27" wmlId="35"/>
    <h htmlId="polarion_wiki macro name=module-workitem;params=id=BDPI-3478" wmlId="36"/>
    <p htmlId="polarion_54" wmlId="37"/>
    <p htmlId="polarion_28" wmlId="38"/>
    <p htmlId="polarion_56" wmlId="39"/>
    <p htmlId="polarion_57" wmlId="40"/>
    <p htmlId="polarion_29" wmlId="41"/>
    <p htmlId="polarion_30" wmlId="42"/>
    <p htmlId="polarion_1" wmlId="43"/>
    <p htmlId="polarion_5" wmlId="45"/>
    <h htmlId="polarion_wiki macro name=module-workitem;params=id=BDPI-3485" wmlId="46"/>
    <p htmlId="polarion_58" wmlId="47"/>
    <p htmlId="polarion_59" wmlId="48"/>
    <p htmlId="polarion_31" wmlId="49"/>
    <p htmlId="polarion_61" wmlId="50"/>
    <h htmlId="polarion_wiki macro name=module-workitem;params=id=BDPI-3483" wmlId="51"/>
    <p htmlId="polarion_62" wmlId="52"/>
    <table htmlId="polarion_32" wmlId="53"/>
    <h htmlId="polarion_wiki macro name=module-workitem;params=id=BDPI-3488" wmlId="54"/>
    <ul htmlId="polarion_7" wmlId="55"/>
    <p htmlId="polarion_3" wmlId="56"/>
    <p htmlId="polarion_9" wmlId="58"/>
    <h htmlId="polarion_wiki macro name=module-workitem;params=id=BDPI-3482" wmlId="59"/>
    <h htmlId="polarion_wiki macro name=module-workitem;params=id=BDPI-3480" wmlId="60"/>
    <p htmlId="polarion_68" wmlId="61"/>
    <ul htmlId="polarion_10" wmlId="62"/>
    <h htmlId="polarion_wiki macro name=module-workitem;params=id=BDPI-3486" wmlId="63"/>
    <ul htmlId="polarion_11" wmlId="64"/>
    <h htmlId="polarion_wiki macro name=module-workitem;params=id=BDPI-3500" wmlId="65"/>
    <ul htmlId="polarion_33" wmlId="66"/>
    <h htmlId="polarion_wiki macro name=module-workitem;params=id=BDPI-3484" wmlId="67"/>
    <p htmlId="polarion_78" wmlId="68"/>
    <p htmlId="polarion_34" wmlId="69"/>
    <p htmlId="polarion_23" wmlId="70"/>
    <p htmlId="polarion_13" wmlId="72"/>
    <h htmlId="polarion_wiki macro name=module-workitem;params=id=BDPI-3489" wmlId="73"/>
    <p htmlId="polarion_79" wmlId="74"/>
    <p htmlId="polarion_12" wmlId="75"/>
    <p htmlId="polarion_17" wmlId="76"/>
    <p htmlId="polarion_14" wmlId="77"/>
    <p htmlId="polarion_15" wmlId="78"/>
    <p htmlId="polarion_16" wmlId="79"/>
    <p htmlId="polarion_80" wmlId="80"/>
    <p htmlId="polarion_81" wmlId="82"/>
    <p htmlId="polarion_18" wmlId="83"/>
    <h htmlId="polarion_wiki macro name=module-workitem;params=id=BDPI-3493" wmlId="84"/>
    <p htmlId="polarion_19" wmlId="85"/>
    <p htmlId="polarion_83" wmlId="86"/>
    <p htmlId="polarion_84" wmlId="87"/>
    <table htmlId="polarion_85" wmlId="88"/>
    <p htmlId="polarion_86" wmlId="89"/>
    <p htmlId="polarion_87" wmlId="90"/>
    <p htmlId="polarion_88" wmlId="91"/>
    <table htmlId="polarion_89" wmlId="92"/>
    <p htmlId="polarion_90" wmlId="93"/>
    <p htmlId="polarion_8" wmlId="95"/>
    <p htmlId="polarion_6" wmlId="96"/>
  </topLevelElements>
  <headingStyles>
    <style>
      <id>Heading1</id>
      <name>heading 1</name>
    </style>
    <style>
      <id>Heading2</id>
      <name>heading 2</name>
    </style>
    <style>
      <id>Heading3</id>
      <name>heading 3</name>
    </style>
    <style>
      <id>Heading4</id>
      <name>heading 4</name>
    </style>
    <style>
      <id>Heading5</id>
      <name>heading 5</name>
    </style>
    <style>
      <id>Heading6</id>
      <name>heading 6</name>
    </style>
    <style>
      <id>Heading7</id>
      <name>heading 7</name>
    </style>
    <style>
      <id>Heading8</id>
      <name>heading 8</name>
    </style>
    <style>
      <id>Heading9</id>
      <name>heading 9</name>
    </style>
  </headingStyles>
</roundTripDat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3E97A6C01D19304FABE97977DEA79147" ma:contentTypeName="Document" ma:contentTypeScope="" ma:contentTypeVersion="9" ma:versionID="7daceaacdb176e3dfcbd22e771030717">
  <xsd:schema xmlns:ns2="cf93649d-d22b-408a-be54-ce5a09fbb943" xmlns:p="http://schemas.microsoft.com/office/2006/metadata/properties" xmlns:xs="http://www.w3.org/2001/XMLSchema" xmlns:xsd="http://www.w3.org/2001/XMLSchema" ma:fieldsID="51cc2f7415272ea155170487371381bd" ma:root="true" ns2:_="" targetNamespace="http://schemas.microsoft.com/office/2006/metadata/properties">
    <xsd:import namespace="cf93649d-d22b-408a-be54-ce5a09fbb943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  <xsd:element minOccurs="0" ref="ns2:MediaServiceAutoKeyPoints"/>
                <xsd:element minOccurs="0" ref="ns2:MediaServiceKeyPoints"/>
                <xsd:element minOccurs="0" ref="ns2:MediaServiceAutoTags"/>
                <xsd:element minOccurs="0" ref="ns2:MediaServiceOCR"/>
                <xsd:element minOccurs="0" ref="ns2:MediaServiceGenerationTime"/>
                <xsd:element minOccurs="0" ref="ns2:MediaServiceEventHashCode"/>
                <xsd:element minOccurs="0" ref="ns2:MediaServiceDateTaken"/>
              </xsd:all>
            </xsd:complexType>
          </xsd:element>
        </xsd:sequence>
      </xsd:complexType>
    </xsd:element>
  </xsd:schema>
  <xsd:schema xmlns:dms="http://schemas.microsoft.com/office/2006/documentManagement/types" xmlns:pc="http://schemas.microsoft.com/office/infopath/2007/PartnerControls" xmlns:xs="http://www.w3.org/2001/XMLSchema" xmlns:xsd="http://www.w3.org/2001/XMLSchema" elementFormDefault="qualified" targetNamespace="cf93649d-d22b-408a-be54-ce5a09fbb943">
    <xsd:import namespace="http://schemas.microsoft.com/office/2006/documentManagement/types"/>
    <xsd:import namespace="http://schemas.microsoft.com/office/infopath/2007/PartnerControls"/>
    <xsd:element ma:displayName="MediaServiceMetadata" ma:hidden="true" ma:index="8" ma:internalName="MediaServiceMetadata" ma:readOnly="true" name="MediaServiceMetadata" nillable="true">
      <xsd:simpleType>
        <xsd:restriction base="dms:Note"/>
      </xsd:simpleType>
    </xsd:element>
    <xsd:element ma:displayName="MediaServiceFastMetadata" ma:hidden="true" ma:index="9" ma:internalName="MediaServiceFastMetadata" ma:readOnly="true" name="MediaServiceFastMetadata" nillable="true">
      <xsd:simpleType>
        <xsd:restriction base="dms:Note"/>
      </xsd:simpleType>
    </xsd:element>
    <xsd:element ma:displayName="MediaServiceAutoKeyPoints" ma:hidden="true" ma:index="10" ma:internalName="MediaServiceAutoKeyPoints" ma:readOnly="true" name="MediaServiceAutoKeyPoints" nillable="true">
      <xsd:simpleType>
        <xsd:restriction base="dms:Note"/>
      </xsd:simpleType>
    </xsd:element>
    <xsd:element ma:displayName="KeyPoints" ma:index="11" ma:internalName="MediaServiceKeyPoints" ma:readOnly="true" name="MediaServiceKeyPoints" nillable="true">
      <xsd:simpleType>
        <xsd:restriction base="dms:Note">
          <xsd:maxLength value="255"/>
        </xsd:restriction>
      </xsd:simpleType>
    </xsd:element>
    <xsd:element ma:displayName="Tags" ma:index="12" ma:internalName="MediaServiceAutoTags" ma:readOnly="true" name="MediaServiceAutoTags" nillable="true">
      <xsd:simpleType>
        <xsd:restriction base="dms:Text"/>
      </xsd:simpleType>
    </xsd:element>
    <xsd:element ma:displayName="Extracted Text" ma:index="13" ma:internalName="MediaServiceOCR" ma:readOnly="true" name="MediaServiceOCR" nillable="true">
      <xsd:simpleType>
        <xsd:restriction base="dms:Note">
          <xsd:maxLength value="255"/>
        </xsd:restriction>
      </xsd:simpleType>
    </xsd:element>
    <xsd:element ma:displayName="MediaServiceGenerationTime" ma:hidden="true" ma:index="14" ma:internalName="MediaServiceGenerationTime" ma:readOnly="true" name="MediaServiceGenerationTime" nillable="true">
      <xsd:simpleType>
        <xsd:restriction base="dms:Text"/>
      </xsd:simpleType>
    </xsd:element>
    <xsd:element ma:displayName="MediaServiceEventHashCode" ma:hidden="true" ma:index="15" ma:internalName="MediaServiceEventHashCode" ma:readOnly="true" name="MediaServiceEventHashCode" nillable="true">
      <xsd:simpleType>
        <xsd:restriction base="dms:Text"/>
      </xsd:simpleType>
    </xsd:element>
    <xsd:element ma:displayName="MediaServiceDateTaken" ma:hidden="true" ma:index="16" ma:internalName="MediaServiceDateTaken" ma:readOnly="true" name="MediaServiceDateTaken" nillable="true">
      <xsd:simpleType>
        <xsd:restriction base="dms:Text"/>
      </xsd:simpleType>
    </xsd:element>
  </xsd:schema>
  <xsd:schema xmlns="http://schemas.openxmlformats.org/package/2006/metadata/core-properties" xmlns:dc="http://purl.org/dc/elements/1.1/" xmlns:dcterms="http://purl.org/dc/terms/" xmlns:odoc="http://schemas.microsoft.com/internal/obd" xmlns:xsd="http://www.w3.org/2001/XMLSchema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pc="http://schemas.microsoft.com/office/infopath/2007/PartnerControls" xmlns:xs="http://www.w3.org/2001/XMLSchema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ns1:datastoreItem xmlns:ns1="http://schemas.openxmlformats.org/officeDocument/2006/customXml" ns1:itemID="{D65FB0B7-4521-4F76-8D84-7F1479367E99}">
  <ns1:schemaRefs>
    <ns1:schemaRef ns1:uri="http://schemas.microsoft.com/sharepoint/v3/contenttype/forms"/>
  </ns1:schemaRefs>
</ns1:datastoreItem>
</file>

<file path=customXml/itemProps2.xml><?xml version="1.0" encoding="utf-8"?>
<ns1:datastoreItem xmlns:ns1="http://schemas.openxmlformats.org/officeDocument/2006/customXml" ns1:itemID="{8C0331C9-E9F7-468C-A03E-D05666689E6B}">
  <ns1:schemaRefs/>
</ns1:datastoreItem>
</file>

<file path=customXml/itemProps3.xml><?xml version="1.0" encoding="utf-8"?>
<ns1:datastoreItem xmlns:ns1="http://schemas.openxmlformats.org/officeDocument/2006/customXml" ns1:itemID="{6296BB39-FC59-417A-AFDA-B1748151CA1F}">
  <ns1:schemaRefs>
    <ns1:schemaRef ns1:uri="http://schemas.openxmlformats.org/officeDocument/2006/bibliography"/>
  </ns1:schemaRefs>
</ns1:datastoreItem>
</file>

<file path=customXml/itemProps4.xml><?xml version="1.0" encoding="utf-8"?>
<ns1:datastoreItem xmlns:ns1="http://schemas.openxmlformats.org/officeDocument/2006/customXml" ns1:itemID="{F30F152E-124B-47FE-9471-0A629BE3A9C6}">
  <ns1:schemaRefs/>
</ns1:datastoreItem>
</file>

<file path=customXml/itemProps5.xml><?xml version="1.0" encoding="utf-8"?>
<ns1:datastoreItem xmlns:ns1="http://schemas.openxmlformats.org/officeDocument/2006/customXml" ns1:itemID="{36EF961F-53C9-4E24-A56D-311072D933C2}">
  <ns1:schemaRefs>
    <ns1:schemaRef ns1:uri="http://schemas.microsoft.com/office/2006/metadata/properties"/>
  </ns1:schemaRefs>
</ns1:datastoreItem>
</file>

<file path=customXml/itemProps6.xml><?xml version="1.0" encoding="utf-8"?>
<ns1:datastoreItem xmlns:ns1="http://schemas.openxmlformats.org/officeDocument/2006/customXml" ns1:itemID="{76292EC6-5CA3-4F8C-92BB-E8D9AD95C0F3}">
  <ns1:schemaRefs>
    <ns1:schemaRef ns1:uri="http://schemas.microsoft.com/internal/obd"/>
  </ns1:schemaRefs>
</ns1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OQ Script Template</properties:Template>
  <properties:Company/>
  <properties:Pages>14</properties:Pages>
  <properties:Words>2021</properties:Words>
  <properties:Characters>11523</properties:Characters>
  <properties:Lines>96</properties:Lines>
  <properties:Paragraphs>27</properties:Paragraphs>
  <properties:TotalTime>35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13517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2021-09-15T23:39:00Z</dcterms:created>
  <dc:creator>Quality Control</dc:creator>
  <cp:lastModifiedBy>Phani Devarakonda</cp:lastModifiedBy>
  <cp:lastPrinted>2021-03-03T22:07:00Z</cp:lastPrinted>
  <dcterms:modified xmlns:xsi="http://www.w3.org/2001/XMLSchema-instance" xsi:type="dcterms:W3CDTF">2021-10-08T09:52:00Z</dcterms:modified>
  <cp:revision>5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Product Name">
    <vt:lpwstr>InSight 5.0 and GateKeeper 4.6</vt:lpwstr>
  </prop:property>
  <prop:property fmtid="{D5CDD505-2E9C-101B-9397-08002B2CF9AE}" pid="3" name="Environment">
    <vt:lpwstr>Environment Name</vt:lpwstr>
  </prop:property>
  <prop:property fmtid="{D5CDD505-2E9C-101B-9397-08002B2CF9AE}" pid="4" name="Product Only">
    <vt:lpwstr>InSight &amp; GateKeeper</vt:lpwstr>
  </prop:property>
  <prop:property fmtid="{D5CDD505-2E9C-101B-9397-08002B2CF9AE}" pid="5" name="Doc ID">
    <vt:lpwstr>Doc ID and Version #</vt:lpwstr>
  </prop:property>
  <prop:property fmtid="{D5CDD505-2E9C-101B-9397-08002B2CF9AE}" pid="6" name="Customer Name">
    <vt:lpwstr>Onyx Pharmaceuticals, Inc.</vt:lpwstr>
  </prop:property>
  <prop:property fmtid="{D5CDD505-2E9C-101B-9397-08002B2CF9AE}" pid="7" name="Customer Location">
    <vt:lpwstr>San Francisco, CA</vt:lpwstr>
  </prop:property>
  <prop:property fmtid="{D5CDD505-2E9C-101B-9397-08002B2CF9AE}" pid="8" name="ContentTypeId">
    <vt:lpwstr>0x0101003E97A6C01D19304FABE97977DEA79147</vt:lpwstr>
  </prop:property>
  <prop:property fmtid="{D5CDD505-2E9C-101B-9397-08002B2CF9AE}" pid="9" name="File Name">
    <vt:lpwstr>User Requirements Specification Template</vt:lpwstr>
  </prop:property>
  <prop:property fmtid="{D5CDD505-2E9C-101B-9397-08002B2CF9AE}" pid="10" name="Polarion Module URI">
    <vt:lpwstr>subterra:data-service:objects:/default/BDPICSA${Module}{moduleFolder}11_ Validation Final Reports#Polarion BD-PI _ BD-MDS Validation Summary Report</vt:lpwstr>
  </prop:property>
  <prop:property fmtid="{D5CDD505-2E9C-101B-9397-08002B2CF9AE}" pid="11" name="Polarion Revision">
    <vt:lpwstr>69037</vt:lpwstr>
  </prop:property>
  <prop:property fmtid="{D5CDD505-2E9C-101B-9397-08002B2CF9AE}" pid="12" name="Polarion Field Info.1">
    <vt:lpwstr>Module.homePageContent</vt:lpwstr>
  </prop:property>
  <prop:property fmtid="{D5CDD505-2E9C-101B-9397-08002B2CF9AE}" pid="13" name="Polarion Field Info.2">
    <vt:lpwstr>WorkItem.description</vt:lpwstr>
  </prop:property>
  <prop:property fmtid="{D5CDD505-2E9C-101B-9397-08002B2CF9AE}" pid="14" name="Polarion Field Info.3">
    <vt:lpwstr>not:WorkItem/toolchain/in_draft.qualificationReport</vt:lpwstr>
  </prop:property>
  <prop:property fmtid="{D5CDD505-2E9C-101B-9397-08002B2CF9AE}" pid="15" name="Polarion Field Info.4">
    <vt:lpwstr>not:WorkItem/toolchain/in_draft.timeSpentOnTools</vt:lpwstr>
  </prop:property>
  <prop:property fmtid="{D5CDD505-2E9C-101B-9397-08002B2CF9AE}" pid="16" name="Polarion Field Info.5">
    <vt:lpwstr>not:WorkItem/toolchain/in_approval.qualificationReport</vt:lpwstr>
  </prop:property>
  <prop:property fmtid="{D5CDD505-2E9C-101B-9397-08002B2CF9AE}" pid="17" name="Polarion Field Info.6">
    <vt:lpwstr>not:WorkItem/toolchain/in_approval.timeSpentOnTools</vt:lpwstr>
  </prop:property>
  <prop:property fmtid="{D5CDD505-2E9C-101B-9397-08002B2CF9AE}" pid="18" name="Polarion Field Info.7">
    <vt:lpwstr>not:WorkItem/toolchain/approved.qualificationReport</vt:lpwstr>
  </prop:property>
  <prop:property fmtid="{D5CDD505-2E9C-101B-9397-08002B2CF9AE}" pid="19" name="Polarion Field Info.8">
    <vt:lpwstr>not:WorkItem/toolchain/approved.timeSpentOnTools</vt:lpwstr>
  </prop:property>
  <prop:property fmtid="{D5CDD505-2E9C-101B-9397-08002B2CF9AE}" pid="20" name="Polarion Field Info.9">
    <vt:lpwstr>not:WorkItem/toolchain/rejected.qualificationReport</vt:lpwstr>
  </prop:property>
  <prop:property fmtid="{D5CDD505-2E9C-101B-9397-08002B2CF9AE}" pid="21" name="Polarion Field Info.10">
    <vt:lpwstr>not:WorkItem/toolchain/rejected.timeSpentOnTools</vt:lpwstr>
  </prop:property>
  <prop:property fmtid="{D5CDD505-2E9C-101B-9397-08002B2CF9AE}" pid="22" name="Polarion Field Info.11">
    <vt:lpwstr>not:WorkItem/toolchain/obsolete.qualificationReport</vt:lpwstr>
  </prop:property>
  <prop:property fmtid="{D5CDD505-2E9C-101B-9397-08002B2CF9AE}" pid="23" name="Polarion Field Info.12">
    <vt:lpwstr>not:WorkItem/toolchain/obsolete.timeSpentOnTools</vt:lpwstr>
  </prop:property>
  <prop:property fmtid="{D5CDD505-2E9C-101B-9397-08002B2CF9AE}" pid="24" name="Polarion Field Info.13">
    <vt:lpwstr>not:WorkItem/user_requirement/in_draft.ur_version</vt:lpwstr>
  </prop:property>
  <prop:property fmtid="{D5CDD505-2E9C-101B-9397-08002B2CF9AE}" pid="25" name="Polarion Field Info.14">
    <vt:lpwstr>not:WorkItem/user_requirement/in_approval.ur_version</vt:lpwstr>
  </prop:property>
  <prop:property fmtid="{D5CDD505-2E9C-101B-9397-08002B2CF9AE}" pid="26" name="Polarion Field Info.15">
    <vt:lpwstr>not:WorkItem/user_requirement/approved.ur_version</vt:lpwstr>
  </prop:property>
  <prop:property fmtid="{D5CDD505-2E9C-101B-9397-08002B2CF9AE}" pid="27" name="Polarion Field Info.16">
    <vt:lpwstr>not:WorkItem/user_requirement/rejected.ur_version</vt:lpwstr>
  </prop:property>
  <prop:property fmtid="{D5CDD505-2E9C-101B-9397-08002B2CF9AE}" pid="28" name="Polarion Field Info.17">
    <vt:lpwstr>not:WorkItem/user_requirement/obsolete.ur_version</vt:lpwstr>
  </prop:property>
  <prop:property fmtid="{D5CDD505-2E9C-101B-9397-08002B2CF9AE}" pid="29" name="Polarion Field Info.18">
    <vt:lpwstr>not:WorkItem/functional_requirement/in_draft.frs_version</vt:lpwstr>
  </prop:property>
  <prop:property fmtid="{D5CDD505-2E9C-101B-9397-08002B2CF9AE}" pid="30" name="Polarion Field Info.19">
    <vt:lpwstr>not:WorkItem/functional_requirement/in_approval.frs_version</vt:lpwstr>
  </prop:property>
  <prop:property fmtid="{D5CDD505-2E9C-101B-9397-08002B2CF9AE}" pid="31" name="Polarion Field Info.20">
    <vt:lpwstr>not:WorkItem/functional_requirement/approved.frs_version</vt:lpwstr>
  </prop:property>
  <prop:property fmtid="{D5CDD505-2E9C-101B-9397-08002B2CF9AE}" pid="32" name="Polarion Field Info.21">
    <vt:lpwstr>not:WorkItem/functional_requirement/rejected.frs_version</vt:lpwstr>
  </prop:property>
  <prop:property fmtid="{D5CDD505-2E9C-101B-9397-08002B2CF9AE}" pid="33" name="Polarion Field Info.22">
    <vt:lpwstr>not:WorkItem/functional_requirement/obsolete.frs_version</vt:lpwstr>
  </prop:property>
  <prop:property fmtid="{D5CDD505-2E9C-101B-9397-08002B2CF9AE}" pid="34" name="Polarion Field Info.23">
    <vt:lpwstr>not:WorkItem/designspecification/in_draft.ds_version</vt:lpwstr>
  </prop:property>
  <prop:property fmtid="{D5CDD505-2E9C-101B-9397-08002B2CF9AE}" pid="35" name="Polarion Field Info.24">
    <vt:lpwstr>not:WorkItem/designspecification/in_approval.ds_version</vt:lpwstr>
  </prop:property>
  <prop:property fmtid="{D5CDD505-2E9C-101B-9397-08002B2CF9AE}" pid="36" name="Polarion Field Info.25">
    <vt:lpwstr>not:WorkItem/designspecification/approved.ds_version</vt:lpwstr>
  </prop:property>
  <prop:property fmtid="{D5CDD505-2E9C-101B-9397-08002B2CF9AE}" pid="37" name="Polarion Field Info.26">
    <vt:lpwstr>not:WorkItem/designspecification/rejected.ds_version</vt:lpwstr>
  </prop:property>
  <prop:property fmtid="{D5CDD505-2E9C-101B-9397-08002B2CF9AE}" pid="38" name="Polarion Field Info.27">
    <vt:lpwstr>not:WorkItem/designspecification/obsolete.ds_version</vt:lpwstr>
  </prop:property>
  <prop:property fmtid="{D5CDD505-2E9C-101B-9397-08002B2CF9AE}" pid="39" name="Polarion Field Info.28">
    <vt:lpwstr>not:WorkItem/test_script_IQ/in_draft.iq_version</vt:lpwstr>
  </prop:property>
  <prop:property fmtid="{D5CDD505-2E9C-101B-9397-08002B2CF9AE}" pid="40" name="Polarion Field Info.29">
    <vt:lpwstr>not:WorkItem/test_script_IQ/pre_approval.iq_version</vt:lpwstr>
  </prop:property>
  <prop:property fmtid="{D5CDD505-2E9C-101B-9397-08002B2CF9AE}" pid="41" name="Polarion Field Info.30">
    <vt:lpwstr>not:WorkItem/test_script_IQ/post_approved.iq_version</vt:lpwstr>
  </prop:property>
  <prop:property fmtid="{D5CDD505-2E9C-101B-9397-08002B2CF9AE}" pid="42" name="Polarion Field Info.31">
    <vt:lpwstr>not:WorkItem/test_script_IQ/rejected.iq_version</vt:lpwstr>
  </prop:property>
  <prop:property fmtid="{D5CDD505-2E9C-101B-9397-08002B2CF9AE}" pid="43" name="Polarion Field Info.32">
    <vt:lpwstr>not:WorkItem/test_script_IQ/obsolete.iq_version</vt:lpwstr>
  </prop:property>
  <prop:property fmtid="{D5CDD505-2E9C-101B-9397-08002B2CF9AE}" pid="44" name="Polarion Field Info.33">
    <vt:lpwstr>not:WorkItem/test_script_OQ/in_draft.oq_version</vt:lpwstr>
  </prop:property>
  <prop:property fmtid="{D5CDD505-2E9C-101B-9397-08002B2CF9AE}" pid="45" name="Polarion Field Info.34">
    <vt:lpwstr>not:WorkItem/test_script_OQ/pre_approval.severity</vt:lpwstr>
  </prop:property>
  <prop:property fmtid="{D5CDD505-2E9C-101B-9397-08002B2CF9AE}" pid="46" name="Polarion Field Info.35">
    <vt:lpwstr>not:WorkItem/test_script_OQ/post_approved.oq_version</vt:lpwstr>
  </prop:property>
  <prop:property fmtid="{D5CDD505-2E9C-101B-9397-08002B2CF9AE}" pid="47" name="Polarion Field Info.36">
    <vt:lpwstr>not:WorkItem/test_script_OQ/rejected.oq_version</vt:lpwstr>
  </prop:property>
  <prop:property fmtid="{D5CDD505-2E9C-101B-9397-08002B2CF9AE}" pid="48" name="Polarion Field Info.37">
    <vt:lpwstr>not:WorkItem/test_script_OQ/obsolete.oq_version</vt:lpwstr>
  </prop:property>
  <prop:property fmtid="{D5CDD505-2E9C-101B-9397-08002B2CF9AE}" pid="49" name="Polarion Field Info.38">
    <vt:lpwstr>not:WorkItem/unscriptedTest/rejected.@all</vt:lpwstr>
  </prop:property>
  <prop:property fmtid="{D5CDD505-2E9C-101B-9397-08002B2CF9AE}" pid="50" name="Polarion Field Info.39">
    <vt:lpwstr>not:WorkItem/unscriptedTest/rejected.-linkedWorkItems</vt:lpwstr>
  </prop:property>
  <prop:property fmtid="{D5CDD505-2E9C-101B-9397-08002B2CF9AE}" pid="51" name="Polarion Field Info.40">
    <vt:lpwstr>not:WorkItem/defect/approved.@all</vt:lpwstr>
  </prop:property>
  <prop:property fmtid="{D5CDD505-2E9C-101B-9397-08002B2CF9AE}" pid="52" name="Polarion Field Info.41">
    <vt:lpwstr>not:WorkItem/defect/approved.-linkedWorkItems</vt:lpwstr>
  </prop:property>
  <prop:property fmtid="{D5CDD505-2E9C-101B-9397-08002B2CF9AE}" pid="53" name="Polarion Field Info.42">
    <vt:lpwstr>not:WorkItem/changerequest/in_draft.version</vt:lpwstr>
  </prop:property>
  <prop:property fmtid="{D5CDD505-2E9C-101B-9397-08002B2CF9AE}" pid="54" name="Polarion Field Info.43">
    <vt:lpwstr>not:WorkItem/changerequest/in_approval.version</vt:lpwstr>
  </prop:property>
  <prop:property fmtid="{D5CDD505-2E9C-101B-9397-08002B2CF9AE}" pid="55" name="Polarion Field Info.44">
    <vt:lpwstr>not:WorkItem/changerequest/approved.version</vt:lpwstr>
  </prop:property>
  <prop:property fmtid="{D5CDD505-2E9C-101B-9397-08002B2CF9AE}" pid="56" name="Polarion Field Info.45">
    <vt:lpwstr>not:WorkItem/changerequest/rejected.version</vt:lpwstr>
  </prop:property>
  <prop:property fmtid="{D5CDD505-2E9C-101B-9397-08002B2CF9AE}" pid="57" name="Polarion Field Info.46">
    <vt:lpwstr>not:WorkItem/changerequest/obsolete.version</vt:lpwstr>
  </prop:property>
  <prop:property fmtid="{D5CDD505-2E9C-101B-9397-08002B2CF9AE}" pid="58" name="Polarion Field Info.47">
    <vt:lpwstr>not:WorkItem/document/approved.@all</vt:lpwstr>
  </prop:property>
  <prop:property fmtid="{D5CDD505-2E9C-101B-9397-08002B2CF9AE}" pid="59" name="Polarion Field Info.48">
    <vt:lpwstr>not:WorkItem/document/approved.-linkedWorkItems</vt:lpwstr>
  </prop:property>
  <prop:property fmtid="{D5CDD505-2E9C-101B-9397-08002B2CF9AE}" pid="60" name="Polarion Field Info.49">
    <vt:lpwstr>not:WorkItem/document/rejected.@all</vt:lpwstr>
  </prop:property>
  <prop:property fmtid="{D5CDD505-2E9C-101B-9397-08002B2CF9AE}" pid="61" name="Polarion Field Info.50">
    <vt:lpwstr>not:WorkItem/document/rejected.-linkedWorkItems</vt:lpwstr>
  </prop:property>
  <prop:property fmtid="{D5CDD505-2E9C-101B-9397-08002B2CF9AE}" pid="62" name="Polarion Field Info.51">
    <vt:lpwstr>not:WorkItem/gxp/approved.@all</vt:lpwstr>
  </prop:property>
  <prop:property fmtid="{D5CDD505-2E9C-101B-9397-08002B2CF9AE}" pid="63" name="Polarion Field Info.52">
    <vt:lpwstr>not:WorkItem/gxp/approved.-linkedWorkItems</vt:lpwstr>
  </prop:property>
  <prop:property fmtid="{D5CDD505-2E9C-101B-9397-08002B2CF9AE}" pid="64" name="Polarion Field Info.53">
    <vt:lpwstr>not:WorkItem/gxp/rejected.@all</vt:lpwstr>
  </prop:property>
  <prop:property fmtid="{D5CDD505-2E9C-101B-9397-08002B2CF9AE}" pid="65" name="Polarion Field Info.54">
    <vt:lpwstr>not:WorkItem/gxp/rejected.-linkedWorkItems</vt:lpwstr>
  </prop:property>
</prop:Properties>
</file>