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Relationship Target="docProps/custom.xml" Type="http://schemas.openxmlformats.org/officeDocument/2006/relationships/custom-properties" Id="rId4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body>
    <w:p>
      <w:r>
        <w:t>This is a Polarion round-trip-to-Word template. You can change styles used here or configure the table of contents, but please do not edit the text.</w:t>
      </w:r>
    </w:p>
    <w:sdt>
      <w:sdtPr>
        <w:rPr>
          <w:rFonts w:asciiTheme="minorHAnsi" w:hAnsiTheme="minorHAnsi" w:eastAsiaTheme="minorHAnsi" w:cstheme="minorBidi"/>
          <w:b w:val="false"/>
          <w:bCs w:val="false"/>
          <w:color w:val="auto"/>
          <w:sz w:val="22"/>
          <w:szCs w:val="22"/>
        </w:rPr>
        <w:id w:val="16454565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805191" w:rsidRDefault="00805191">
          <w:pPr>
            <w:pStyle w:val="TOCHeading"/>
          </w:pPr>
          <w:r>
            <w:t>Contents</w:t>
          </w:r>
        </w:p>
        <w:p w:rsidR="00805191" w:rsidRDefault="00DC6E30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805191">
            <w:instrText xml:space="preserve"> TOC \o "1-3" \h \z \u </w:instrText>
          </w:r>
          <w:r>
            <w:fldChar w:fldCharType="separate"/>
          </w:r>
          <w:r>
            <w:rPr>
              <w:i/>
            </w:rPr>
            <w:t>Please update the table of contents.</w:t>
          </w:r>
        </w:p>
        <w:p w:rsidR="00805191" w:rsidRDefault="00DC6E30">
          <w:r>
            <w:fldChar w:fldCharType="end"/>
          </w:r>
        </w:p>
      </w:sdtContent>
    </w:sdt>
    <w:p>
      <w:pPr>
        <w:pStyle w:val="Title"/>
      </w:pPr>
      <w:r>
        <w:t>Title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Heading4"/>
      </w:pPr>
      <w:r>
        <w:t>Heading 4</w:t>
      </w:r>
    </w:p>
    <w:p>
      <w:pPr>
        <w:pStyle w:val="Heading5"/>
      </w:pPr>
      <w:r>
        <w:t>Heading 5</w:t>
      </w:r>
    </w:p>
    <w:p>
      <w:pPr>
        <w:pStyle w:val="Heading6"/>
      </w:pPr>
      <w:r>
        <w:t>Heading 6</w:t>
      </w:r>
    </w:p>
    <w:p>
      <w:pPr>
        <w:pStyle w:val="Heading7"/>
      </w:pPr>
      <w:r>
        <w:t>Heading 7</w:t>
      </w:r>
    </w:p>
    <w:p>
      <w:pPr>
        <w:pStyle w:val="Heading8"/>
      </w:pPr>
      <w:r>
        <w:t>Heading 8</w:t>
      </w:r>
    </w:p>
    <w:p>
      <w:pPr>
        <w:pStyle w:val="Heading9"/>
      </w:pPr>
      <w:r>
        <w:t>Heading 9</w:t>
      </w:r>
    </w:p>
    <w:p>
      <w:pPr>
        <w:pStyle w:val="Normal"/>
      </w:pPr>
      <w:r>
        <w:t>Normal paragraph</w:t>
      </w:r>
    </w:p>
    <w:p>
      <w:pPr>
        <w:pStyle w:val="ListParagraph"/>
      </w:pPr>
      <w:r>
        <w:t>List paragraph</w:t>
      </w:r>
    </w:p>
    <w:p>
      <w:pPr>
        <w:pStyle w:val="Caption"/>
      </w:pPr>
      <w:r>
        <w:t>Caption</w:t>
      </w:r>
    </w:p>
    <w:p>
      <w:pPr/>
    </w:p>
    <w:sectPr w:rsidR="009B0A0A" w:rsidSect="007D51E5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endnote w:type="separator" w:id="-1">
    <w:p w:rsidR="00D30101" w:rsidP="00AD236B" w:rsidRDefault="00D30101">
      <w:pPr>
        <w:spacing w:after="0" w:line="240" w:lineRule="auto"/>
      </w:pPr>
      <w:r>
        <w:separator/>
      </w:r>
    </w:p>
  </w:endnote>
  <w:endnote w:type="continuationSeparator" w:id="0">
    <w:p w:rsidR="00D30101" w:rsidP="00AD236B" w:rsidRDefault="00D30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p w:rsidRPr="006551DA" w:rsidR="00E01165" w:rsidP="006551DA" w:rsidRDefault="006551DA">
    <w:pPr>
      <w:pStyle w:val="Footer"/>
      <w:jc w:val="center"/>
      <w:rPr>
        <w:rFonts w:ascii="Arial" w:hAnsi="Arial" w:cs="Arial"/>
      </w:rPr>
    </w:pPr>
    <w:del w:author="Author" w:id="99">
      <w:r w:rsidDel="00F36534">
        <w:rPr>
          <w:rFonts w:ascii="Arial" w:hAnsi="Arial" w:cs="Arial"/>
          <w:color w:val="000000"/>
          <w:sz w:val="12"/>
        </w:rPr>
        <w:delText>THIS DOCUMENT AND ITS SUBJECT MATTER ARE RESTRICTED SOLELY FOR THE USE OF BECTON DICKINSON AND COMPANY AND ITS SUBSIDIARIES</w:delText>
      </w:r>
    </w:del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otnote w:type="separator" w:id="-1">
    <w:p w:rsidR="00D30101" w:rsidP="00AD236B" w:rsidRDefault="00D30101">
      <w:pPr>
        <w:spacing w:after="0" w:line="240" w:lineRule="auto"/>
      </w:pPr>
      <w:r>
        <w:separator/>
      </w:r>
    </w:p>
  </w:footnote>
  <w:footnote w:type="continuationSeparator" w:id="0">
    <w:p w:rsidR="00D30101" w:rsidP="00AD236B" w:rsidRDefault="00D30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tbl>
    <w:tblPr>
      <w:tblStyle w:val="TableGrid"/>
      <w:tblW w:w="5063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/>
      <w:tblPrChange w:author="Author" w:id="93">
        <w:tblPr>
          <w:tblStyle w:val="TableGrid"/>
          <w:tblW w:w="5063" w:type="pct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0" w:type="dxa"/>
            <w:right w:w="0" w:type="dxa"/>
          </w:tblCellMar>
          <w:tblLook w:val="04A0"/>
        </w:tblPr>
      </w:tblPrChange>
    </w:tblPr>
    <w:tblGrid>
      <w:gridCol w:w="7369"/>
      <w:gridCol w:w="1817"/>
      <w:tblGridChange w:id="94">
        <w:tblGrid>
          <w:gridCol w:w="7369"/>
          <w:gridCol w:w="1817"/>
        </w:tblGrid>
      </w:tblGridChange>
    </w:tblGrid>
    <w:tr w:rsidRPr="00E01165" w:rsidR="00F36534" w:rsidTr="00F36534">
      <w:trPr>
        <w:trHeight w:val="572"/>
      </w:trPr>
      <w:tc>
        <w:tcPr>
          <w:tcW w:w="5000" w:type="pct"/>
          <w:gridSpan w:val="2"/>
          <w:tcBorders>
            <w:bottom w:val="single" w:color="auto" w:sz="24" w:space="0"/>
          </w:tcBorders>
          <w:tcMar>
            <w:left w:w="0" w:type="dxa"/>
            <w:bottom w:w="0" w:type="dxa"/>
            <w:right w:w="0" w:type="dxa"/>
          </w:tcMar>
          <w:vAlign w:val="bottom"/>
          <w:tcPrChange w:author="Author" w:id="95">
            <w:tcPr>
              <w:tcW w:w="5000" w:type="pct"/>
              <w:gridSpan w:val="2"/>
              <w:tcBorders>
                <w:bottom w:val="single" w:color="auto" w:sz="24" w:space="0"/>
              </w:tcBorders>
              <w:tcMar>
                <w:left w:w="0" w:type="dxa"/>
                <w:bottom w:w="0" w:type="dxa"/>
                <w:right w:w="0" w:type="dxa"/>
              </w:tcMar>
              <w:vAlign w:val="bottom"/>
            </w:tcPr>
          </w:tcPrChange>
        </w:tcPr>
        <w:p w:rsidRPr="00E01165" w:rsidR="00F36534" w:rsidP="005A1CDD" w:rsidRDefault="00F36534">
          <w:pPr>
            <w:pStyle w:val="Header"/>
            <w:tabs>
              <w:tab w:val="clear" w:pos="4536"/>
            </w:tabs>
            <w:ind w:left="5670"/>
            <w:rPr>
              <w:color w:val="595959" w:themeColor="text1" w:themeTint="A6"/>
            </w:rPr>
          </w:pPr>
          <w:ins w:author="Author" w:id="96">
            <w:r>
              <w:rPr>
                <w:b/>
                <w:bCs/>
                <w:color w:val="00B050"/>
              </w:rPr>
              <w:t xml:space="preserve">                                                                                                                                                                        </w:t>
            </w:r>
            <w:r>
              <w:rPr>
                <w:b/>
                <w:bCs/>
                <w:color w:val="00B050"/>
              </w:rPr>
              <w:tab/>
            </w:r>
            <w:r w:rsidRPr="00442551">
              <w:rPr>
                <w:b/>
                <w:bCs/>
                <w:color w:val="00B050"/>
              </w:rPr>
              <w:t xml:space="preserve">&lt;Company </w:t>
            </w:r>
            <w:r>
              <w:rPr>
                <w:b/>
                <w:bCs/>
                <w:color w:val="00B050"/>
              </w:rPr>
              <w:t>Name</w:t>
            </w:r>
            <w:r w:rsidRPr="00442551">
              <w:rPr>
                <w:b/>
                <w:bCs/>
                <w:color w:val="00B050"/>
              </w:rPr>
              <w:t>&gt;</w:t>
            </w:r>
          </w:ins>
          <w:del w:author="Author" w:id="97">
            <w:r w:rsidDel="00F36534">
              <w:rPr>
                <w:rFonts w:ascii="Arial" w:hAnsi="Arial" w:cs="Arial"/>
                <w:b/>
                <w:bCs/>
                <w:sz w:val="24"/>
                <w:szCs w:val="24"/>
              </w:rPr>
              <w:delText>Medication Delivery Solutions</w:delText>
            </w:r>
          </w:del>
        </w:p>
        <w:p w:rsidRPr="00E01165" w:rsidR="00F36534" w:rsidP="008F0C6B" w:rsidRDefault="00F36534">
          <w:pPr>
            <w:pStyle w:val="Header"/>
            <w:jc w:val="right"/>
            <w:rPr>
              <w:color w:val="595959" w:themeColor="text1" w:themeTint="A6"/>
            </w:rPr>
          </w:pPr>
          <w:del w:author="Author" w:id="98">
            <w:r w:rsidDel="00F36534">
              <w:rPr>
                <w:noProof/>
              </w:rPr>
              <w:drawing>
                <wp:inline distT="0" distB="0" distL="0" distR="0">
                  <wp:extent cx="1023620" cy="393065"/>
                  <wp:effectExtent l="0" t="0" r="5080" b="6985"/>
                  <wp:docPr id="4" name="Picture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Picture 4"/>
                          <pic:cNvPicPr/>
                        </pic:nvPicPr>
                        <pic:blipFill>
                          <a:blip cstate="print" r:embed="rId1">
                            <a:extLst>
                              <a:ext uri="{28A0092B-C50C-407E-A947-70E740481C1C}">
      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620" cy="39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del>
        </w:p>
      </w:tc>
    </w:tr>
    <w:tr w:rsidRPr="005A1CDD" w:rsidR="005A1CDD" w:rsidTr="00F36534">
      <w:tc>
        <w:tcPr>
          <w:tcW w:w="4011" w:type="pct"/>
          <w:tcBorders>
            <w:top w:val="single" w:color="auto" w:sz="24" w:space="0"/>
            <w:bottom w:val="single" w:color="auto" w:sz="24" w:space="0"/>
          </w:tcBorders>
          <w:tcMar>
            <w:left w:w="0" w:type="dxa"/>
            <w:bottom w:w="72" w:type="dxa"/>
            <w:right w:w="0" w:type="dxa"/>
          </w:tcMar>
          <w:vAlign w:val="center"/>
        </w:tcPr>
        <w:p w:rsidRPr="005A1CDD" w:rsidR="005A1CDD" w:rsidP="005A1CDD" w:rsidRDefault="005A1CDD">
          <w:pPr>
            <w:pStyle w:val="Header"/>
            <w:rPr>
              <w:rFonts w:ascii="Arial" w:hAnsi="Arial" w:cs="Arial"/>
              <w:b/>
              <w:color w:val="595959" w:themeColor="text1" w:themeTint="A6"/>
            </w:rPr>
          </w:pPr>
          <w:r w:rsidRPr="005A1CDD">
            <w:rPr>
              <w:rFonts w:ascii="Arial" w:hAnsi="Arial" w:cs="Arial"/>
              <w:b/>
              <w:color w:val="595959" w:themeColor="text1" w:themeTint="A6"/>
            </w:rPr>
            <w:t xml:space="preserve">Document: </w:t>
          </w:r>
          <w:sdt>
            <w:sdtPr>
              <w:rPr>
                <w:rFonts w:ascii="Arial" w:hAnsi="Arial" w:cs="Arial"/>
                <w:b/>
                <w:color w:val="595959" w:themeColor="text1" w:themeTint="A6"/>
              </w:rPr>
              <w:alias w:val="documentTitle"/>
              <w:tag w:val="documentTitle"/>
              <w:id w:val="23694121"/>
              <w:text/>
            </w:sdtPr>
            <w:sdtEndPr/>
            <w:sdtContent>
              <w:r w:rsidRPr="005A1CDD">
                <w:rPr>
                  <w:rFonts w:ascii="Arial" w:hAnsi="Arial" w:cs="Arial"/>
                  <w:b/>
                  <w:color w:val="595959" w:themeColor="text1" w:themeTint="A6"/>
                </w:rPr>
                <w:t>Design Configuration Specification</w:t>
              </w:r>
            </w:sdtContent>
          </w:sdt>
        </w:p>
        <w:p w:rsidRPr="005A1CDD" w:rsidR="005A1CDD" w:rsidP="005A1CDD" w:rsidRDefault="005A1CDD">
          <w:pPr>
            <w:pStyle w:val="Header"/>
            <w:rPr>
              <w:rFonts w:ascii="Arial" w:hAnsi="Arial" w:cs="Arial"/>
              <w:b/>
              <w:color w:val="595959" w:themeColor="text1" w:themeTint="A6"/>
            </w:rPr>
          </w:pPr>
          <w:r w:rsidRPr="005A1CDD">
            <w:rPr>
              <w:rFonts w:ascii="Arial" w:hAnsi="Arial" w:cs="Arial"/>
              <w:b/>
              <w:color w:val="595959" w:themeColor="text1" w:themeTint="A6"/>
            </w:rPr>
            <w:t xml:space="preserve">Title: </w:t>
          </w:r>
          <w:sdt>
            <w:sdtPr>
              <w:rPr>
                <w:rFonts w:ascii="Arial" w:hAnsi="Arial" w:cs="Arial"/>
                <w:b/>
                <w:color w:val="595959" w:themeColor="text1" w:themeTint="A6"/>
              </w:rPr>
              <w:alias w:val="documentTitle"/>
              <w:tag w:val="documentTitle"/>
              <w:id w:val="23694149"/>
              <w:text/>
            </w:sdtPr>
            <w:sdtEndPr/>
            <w:sdtContent>
              <w:r w:rsidRPr="005A1CDD">
                <w:rPr>
                  <w:rFonts w:ascii="Arial" w:hAnsi="Arial" w:cs="Arial"/>
                  <w:b/>
                  <w:color w:val="595959" w:themeColor="text1" w:themeTint="A6"/>
                </w:rPr>
                <w:t>Design Configuration Specification</w:t>
              </w:r>
            </w:sdtContent>
          </w:sdt>
        </w:p>
      </w:tc>
      <w:tc>
        <w:tcPr>
          <w:tcW w:w="989" w:type="pct"/>
          <w:tcBorders>
            <w:top w:val="single" w:color="auto" w:sz="24" w:space="0"/>
            <w:bottom w:val="single" w:color="auto" w:sz="24" w:space="0"/>
          </w:tcBorders>
          <w:tcMar>
            <w:left w:w="115" w:type="dxa"/>
            <w:bottom w:w="72" w:type="dxa"/>
            <w:right w:w="115" w:type="dxa"/>
          </w:tcMar>
          <w:vAlign w:val="center"/>
        </w:tcPr>
        <w:p w:rsidRPr="005A1CDD" w:rsidR="005A1CDD" w:rsidP="005A1CDD" w:rsidRDefault="005A1CDD">
          <w:pPr>
            <w:pStyle w:val="Header"/>
            <w:jc w:val="right"/>
            <w:rPr>
              <w:rFonts w:ascii="Arial" w:hAnsi="Arial" w:cs="Arial"/>
              <w:b/>
              <w:color w:val="595959" w:themeColor="text1" w:themeTint="A6"/>
            </w:rPr>
          </w:pPr>
          <w:r w:rsidRPr="005A1CDD">
            <w:rPr>
              <w:rFonts w:ascii="Arial" w:hAnsi="Arial" w:cs="Arial"/>
              <w:b/>
              <w:color w:val="595959" w:themeColor="text1" w:themeTint="A6"/>
            </w:rPr>
            <w:t xml:space="preserve">Revision: </w:t>
          </w:r>
          <w:sdt>
            <w:sdtPr>
              <w:rPr>
                <w:rFonts w:ascii="Arial" w:hAnsi="Arial" w:cs="Arial"/>
                <w:b/>
                <w:color w:val="595959" w:themeColor="text1" w:themeTint="A6"/>
              </w:rPr>
              <w:alias w:val="version"/>
              <w:tag w:val="version"/>
              <w:id w:val="-919096767"/>
              <w:placeholder>
                <w:docPart w:val="DefaultPlaceholder_-1854013440"/>
              </w:placeholder>
            </w:sdtPr>
            <w:sdtEndPr/>
            <w:sdtContent>
              <w:r w:rsidRPr="005A1CDD">
                <w:rPr>
                  <w:rFonts w:ascii="Arial" w:hAnsi="Arial" w:cs="Arial"/>
                  <w:b/>
                  <w:color w:val="595959" w:themeColor="text1" w:themeTint="A6"/>
                </w:rPr>
                <w:t>1</w:t>
              </w:r>
            </w:sdtContent>
          </w:sdt>
        </w:p>
        <w:p w:rsidRPr="005A1CDD" w:rsidR="005A1CDD" w:rsidP="005A1CDD" w:rsidRDefault="005A1CDD">
          <w:pPr>
            <w:pStyle w:val="Header"/>
            <w:jc w:val="right"/>
            <w:rPr>
              <w:rFonts w:ascii="Arial" w:hAnsi="Arial" w:cs="Arial"/>
              <w:b/>
              <w:color w:val="595959" w:themeColor="text1" w:themeTint="A6"/>
            </w:rPr>
          </w:pPr>
          <w:r w:rsidRPr="005A1CDD">
            <w:rPr>
              <w:rFonts w:ascii="Arial" w:hAnsi="Arial" w:cs="Arial"/>
              <w:b/>
              <w:color w:val="595959" w:themeColor="text1" w:themeTint="A6"/>
            </w:rPr>
            <w:t xml:space="preserve">Page: </w:t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fldChar w:fldCharType="begin"/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instrText xml:space="preserve"> PAGE  \* Arabic  \* MERGEFORMAT </w:instrText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fldChar w:fldCharType="separate"/>
          </w:r>
          <w:r w:rsidRPr="005A1CDD">
            <w:rPr>
              <w:rFonts w:ascii="Arial" w:hAnsi="Arial" w:cs="Arial"/>
              <w:b/>
              <w:bCs/>
              <w:noProof/>
              <w:color w:val="595959" w:themeColor="text1" w:themeTint="A6"/>
            </w:rPr>
            <w:t>1</w:t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fldChar w:fldCharType="end"/>
          </w:r>
          <w:r w:rsidRPr="005A1CDD">
            <w:rPr>
              <w:rFonts w:ascii="Arial" w:hAnsi="Arial" w:cs="Arial"/>
              <w:b/>
              <w:color w:val="595959" w:themeColor="text1" w:themeTint="A6"/>
            </w:rPr>
            <w:t xml:space="preserve"> of </w:t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fldChar w:fldCharType="begin"/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instrText xml:space="preserve"> NUMPAGES  \* Arabic  \* MERGEFORMAT </w:instrText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fldChar w:fldCharType="separate"/>
          </w:r>
          <w:r w:rsidRPr="005A1CDD">
            <w:rPr>
              <w:rFonts w:ascii="Arial" w:hAnsi="Arial" w:cs="Arial"/>
              <w:b/>
              <w:bCs/>
              <w:noProof/>
              <w:color w:val="595959" w:themeColor="text1" w:themeTint="A6"/>
            </w:rPr>
            <w:t>2</w:t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fldChar w:fldCharType="end"/>
          </w:r>
        </w:p>
      </w:tc>
    </w:tr>
  </w:tbl>
  <w:p w:rsidRPr="00E01165" w:rsidR="00AD236B" w:rsidP="004846DA" w:rsidRDefault="00AD236B">
    <w:pPr>
      <w:pStyle w:val="Header"/>
      <w:rPr>
        <w:color w:val="595959" w:themeColor="text1" w:themeTint="A6"/>
      </w:rPr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abstractNum w:abstractNumId="0">
    <w:nsid w:val="11E237DF"/>
    <w:multiLevelType w:val="hybridMultilevel"/>
    <w:tmpl w:val="3E908164"/>
    <w:lvl w:ilvl="0" w:tplc="00BE2C6C">
      <w:start w:val="1"/>
      <w:numFmt w:val="bullet"/>
      <w:lvlText w:val="•"/>
      <w:lvlJc w:val="left"/>
      <w:pPr>
        <w:ind w:left="360" w:leftChars="180" w:hanging="360"/>
      </w:pPr>
    </w:lvl>
    <w:lvl w:ilvl="1" w:tplc="00BE2C6C">
      <w:start w:val="1"/>
      <w:numFmt w:val="bullet"/>
      <w:lvlText w:val="•"/>
      <w:lvlJc w:val="left"/>
      <w:pPr>
        <w:ind w:left="720" w:leftChars="360" w:hanging="360"/>
      </w:pPr>
    </w:lvl>
    <w:lvl w:ilvl="2" w:tplc="00BE2C6C">
      <w:start w:val="1"/>
      <w:numFmt w:val="bullet"/>
      <w:lvlText w:val="•"/>
      <w:lvlJc w:val="left"/>
      <w:pPr>
        <w:ind w:left="1080" w:leftChars="540" w:hanging="360"/>
      </w:pPr>
    </w:lvl>
    <w:lvl w:ilvl="3" w:tplc="00BE2C6C">
      <w:start w:val="1"/>
      <w:numFmt w:val="bullet"/>
      <w:lvlText w:val="•"/>
      <w:lvlJc w:val="left"/>
      <w:pPr>
        <w:ind w:left="1440" w:leftChars="720" w:hanging="360"/>
      </w:pPr>
    </w:lvl>
    <w:lvl w:ilvl="4" w:tplc="00BE2C6C">
      <w:start w:val="1"/>
      <w:numFmt w:val="bullet"/>
      <w:lvlText w:val="•"/>
      <w:lvlJc w:val="left"/>
      <w:pPr>
        <w:ind w:left="1800" w:leftChars="900" w:hanging="360"/>
      </w:pPr>
    </w:lvl>
    <w:lvl w:ilvl="5" w:tplc="00BE2C6C">
      <w:start w:val="1"/>
      <w:numFmt w:val="bullet"/>
      <w:lvlText w:val="•"/>
      <w:lvlJc w:val="left"/>
      <w:pPr>
        <w:ind w:left="2160" w:leftChars="1080" w:hanging="360"/>
      </w:pPr>
    </w:lvl>
    <w:lvl w:ilvl="6" w:tplc="00BE2C6C">
      <w:start w:val="1"/>
      <w:numFmt w:val="bullet"/>
      <w:lvlText w:val="•"/>
      <w:lvlJc w:val="left"/>
      <w:pPr>
        <w:ind w:left="2520" w:leftChars="1260" w:hanging="360"/>
      </w:pPr>
    </w:lvl>
    <w:lvl w:ilvl="7" w:tplc="00BE2C6C">
      <w:start w:val="1"/>
      <w:numFmt w:val="bullet"/>
      <w:lvlText w:val="•"/>
      <w:lvlJc w:val="left"/>
      <w:pPr>
        <w:ind w:left="2880" w:leftChars="1440" w:hanging="360"/>
      </w:pPr>
    </w:lvl>
    <w:lvl w:ilvl="8" w:tplc="00BE2C6C">
      <w:start w:val="1"/>
      <w:numFmt w:val="bullet"/>
      <w:lvlText w:val="•"/>
      <w:lvlJc w:val="left"/>
      <w:pPr>
        <w:ind w:left="3240" w:leftChars="1620" w:hanging="360"/>
      </w:pPr>
    </w:lvl>
  </w:abstractNum>
  <w:abstractNum w:abstractNumId="1">
    <w:nsid w:val="63324787"/>
    <w:multiLevelType w:val="multilevel"/>
    <w:tmpl w:val="926E0BE8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multiLevelType w:val="multilevel"/>
    <w:lvl w:ilvl="0">
      <w:start w:val="1"/>
      <w:numFmt w:val="decimal"/>
      <w:pStyle w:val="Heading1"/>
      <w:suff w:val="space"/>
      <w:lvlText w:val="%1"/>
    </w:lvl>
    <w:lvl w:ilvl="1">
      <w:start w:val="1"/>
      <w:numFmt w:val="decimal"/>
      <w:pStyle w:val="Heading2"/>
      <w:suff w:val="space"/>
      <w:lvlText w:val="%1.%2"/>
    </w:lvl>
    <w:lvl w:ilvl="2">
      <w:start w:val="1"/>
      <w:numFmt w:val="decimal"/>
      <w:pStyle w:val="Heading3"/>
      <w:suff w:val="space"/>
      <w:lvlText w:val="%1.%2.%3"/>
    </w:lvl>
    <w:lvl w:ilvl="3">
      <w:start w:val="1"/>
      <w:numFmt w:val="decimal"/>
      <w:pStyle w:val="Heading4"/>
      <w:suff w:val="space"/>
      <w:lvlText w:val="%1.%2.%3.%4"/>
    </w:lvl>
    <w:lvl w:ilvl="4">
      <w:start w:val="1"/>
      <w:numFmt w:val="decimal"/>
      <w:pStyle w:val="Heading5"/>
      <w:suff w:val="space"/>
      <w:lvlText w:val="%1.%2.%3.%4.%5"/>
    </w:lvl>
    <w:lvl w:ilvl="5">
      <w:start w:val="1"/>
      <w:numFmt w:val="decimal"/>
      <w:pStyle w:val="Heading6"/>
      <w:suff w:val="space"/>
      <w:lvlText w:val="%1.%2.%3.%4.%5.%6"/>
    </w:lvl>
    <w:lvl w:ilvl="6">
      <w:start w:val="1"/>
      <w:numFmt w:val="decimal"/>
      <w:pStyle w:val="Heading7"/>
      <w:suff w:val="space"/>
      <w:lvlText w:val="%1.%2.%3.%4.%5.%6.%7"/>
    </w:lvl>
    <w:lvl w:ilvl="7">
      <w:start w:val="1"/>
      <w:numFmt w:val="decimal"/>
      <w:pStyle w:val="Heading8"/>
      <w:suff w:val="space"/>
      <w:lvlText w:val="%1.%2.%3.%4.%5.%6.%7.%8"/>
    </w:lvl>
    <w:lvl w:ilvl="8">
      <w:start w:val="1"/>
      <w:numFmt w:val="decimal"/>
      <w:pStyle w:val="Heading9"/>
      <w:suff w:val="space"/>
      <w:lvlText w:val="%1.%2.%3.%4.%5.%6.%7.%8.%9"/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zoom w:percent="100"/>
  <w:removePersonalInformation/>
  <w:removeDateAndTime/>
  <w:proofState w:spelling="clean" w:grammar="clean"/>
  <w:stylePaneFormatFilter w:val="1024"/>
  <w:trackRevisions/>
  <w:documentProtection w:edit="trackedChanges" w:enforcement="true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/>
  <w:rsids>
    <w:rsidRoot w:val="005A6121"/>
    <w:rsid w:val="000740CD"/>
    <w:rsid w:val="00092AC5"/>
    <w:rsid w:val="000C6AEF"/>
    <w:rsid w:val="00101596"/>
    <w:rsid w:val="00144C41"/>
    <w:rsid w:val="0015203C"/>
    <w:rsid w:val="001707AC"/>
    <w:rsid w:val="001C2139"/>
    <w:rsid w:val="001D234D"/>
    <w:rsid w:val="001D4D38"/>
    <w:rsid w:val="0023454B"/>
    <w:rsid w:val="00252C50"/>
    <w:rsid w:val="00275F54"/>
    <w:rsid w:val="00276158"/>
    <w:rsid w:val="002D49D6"/>
    <w:rsid w:val="002F27A0"/>
    <w:rsid w:val="00373FEC"/>
    <w:rsid w:val="00384559"/>
    <w:rsid w:val="003A1554"/>
    <w:rsid w:val="003A2E6A"/>
    <w:rsid w:val="00433CAF"/>
    <w:rsid w:val="004846DA"/>
    <w:rsid w:val="005A1CDD"/>
    <w:rsid w:val="005A6121"/>
    <w:rsid w:val="006551DA"/>
    <w:rsid w:val="006F7866"/>
    <w:rsid w:val="007D3D2B"/>
    <w:rsid w:val="007D51E5"/>
    <w:rsid w:val="00801A79"/>
    <w:rsid w:val="00804D7C"/>
    <w:rsid w:val="00805191"/>
    <w:rsid w:val="00875AE8"/>
    <w:rsid w:val="00880757"/>
    <w:rsid w:val="008F0C6B"/>
    <w:rsid w:val="008F17EB"/>
    <w:rsid w:val="009B0A0A"/>
    <w:rsid w:val="009D6F61"/>
    <w:rsid w:val="00A17BE5"/>
    <w:rsid w:val="00AD236B"/>
    <w:rsid w:val="00AE2C0B"/>
    <w:rsid w:val="00B1414C"/>
    <w:rsid w:val="00B841CC"/>
    <w:rsid w:val="00BA1F73"/>
    <w:rsid w:val="00C16776"/>
    <w:rsid w:val="00C2644C"/>
    <w:rsid w:val="00C31E1F"/>
    <w:rsid w:val="00C431B0"/>
    <w:rsid w:val="00C97D6A"/>
    <w:rsid w:val="00CB48F4"/>
    <w:rsid w:val="00CB4BB0"/>
    <w:rsid w:val="00D10E09"/>
    <w:rsid w:val="00D30101"/>
    <w:rsid w:val="00DA619C"/>
    <w:rsid w:val="00DC6E30"/>
    <w:rsid w:val="00DD0C77"/>
    <w:rsid w:val="00E01165"/>
    <w:rsid w:val="00E219A9"/>
    <w:rsid w:val="00E342A6"/>
    <w:rsid w:val="00E37867"/>
    <w:rsid w:val="00E427E6"/>
    <w:rsid w:val="00E43A18"/>
    <w:rsid w:val="00F175BC"/>
    <w:rsid w:val="00F304E4"/>
    <w:rsid w:val="00F36534"/>
    <w:rsid w:val="00F45FA1"/>
    <w:rsid w:val="00F6539D"/>
    <w:rsid w:val="00F6618C"/>
    <w:rsid w:val="00F872AA"/>
    <w:rsid w:val="00FA391D"/>
    <w:rsid w:val="00FB6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uiPriority="0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Balloon Text" w:semiHidden="true" w:unhideWhenUsed="true"/>
    <w:lsdException w:name="Table Grid" w:uiPriority="59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CB4BB0"/>
    <w:pPr>
      <w:spacing w:before="100" w:after="10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2AA"/>
    <w:pPr>
      <w:keepNext/>
      <w:keepLines/>
      <w:numPr>
        <w:ilvl w:val="0"/>
        <w:numId w:val="4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2A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2A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2A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72A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10E0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175BC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175BC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175BC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Cs w:val="2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F872AA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F872A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F872A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F872AA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true">
    <w:name w:val="Heading 5 Char"/>
    <w:basedOn w:val="DefaultParagraphFont"/>
    <w:link w:val="Heading5"/>
    <w:uiPriority w:val="9"/>
    <w:rsid w:val="00F872AA"/>
    <w:rPr>
      <w:rFonts w:asciiTheme="majorHAnsi" w:hAnsiTheme="majorHAnsi" w:eastAsiaTheme="majorEastAsia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unhideWhenUsed/>
    <w:rsid w:val="002D49D6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5191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05191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5191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5191"/>
  </w:style>
  <w:style w:type="paragraph" w:styleId="TOC2">
    <w:name w:val="toc 2"/>
    <w:basedOn w:val="Normal"/>
    <w:next w:val="Normal"/>
    <w:autoRedefine/>
    <w:uiPriority w:val="39"/>
    <w:unhideWhenUsed/>
    <w:rsid w:val="0080519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05191"/>
    <w:pPr>
      <w:ind w:left="440"/>
    </w:pPr>
  </w:style>
  <w:style w:type="character" w:styleId="Hyperlink">
    <w:name w:val="Hyperlink"/>
    <w:basedOn w:val="DefaultParagraphFont"/>
    <w:uiPriority w:val="99"/>
    <w:unhideWhenUsed/>
    <w:rsid w:val="008051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8051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36B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AD236B"/>
  </w:style>
  <w:style w:type="paragraph" w:styleId="Footer">
    <w:name w:val="footer"/>
    <w:basedOn w:val="Normal"/>
    <w:link w:val="FooterChar"/>
    <w:unhideWhenUsed/>
    <w:rsid w:val="00AD236B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AD236B"/>
  </w:style>
  <w:style w:type="character" w:styleId="PlaceholderText">
    <w:name w:val="Placeholder Text"/>
    <w:basedOn w:val="DefaultParagraphFont"/>
    <w:uiPriority w:val="99"/>
    <w:semiHidden/>
    <w:rsid w:val="00AD236B"/>
    <w:rPr>
      <w:color w:val="808080"/>
    </w:rPr>
  </w:style>
  <w:style w:type="table" w:styleId="TableGrid">
    <w:name w:val="Table Grid"/>
    <w:basedOn w:val="TableNormal"/>
    <w:uiPriority w:val="59"/>
    <w:rsid w:val="00AE2C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F7866"/>
    <w:rPr>
      <w:color w:val="800080" w:themeColor="followedHyperlink"/>
      <w:u w:val="single"/>
    </w:rPr>
  </w:style>
  <w:style w:type="character" w:styleId="Heading6Char" w:customStyle="true">
    <w:name w:val="Heading 6 Char"/>
    <w:basedOn w:val="DefaultParagraphFont"/>
    <w:link w:val="Heading6"/>
    <w:uiPriority w:val="9"/>
    <w:rsid w:val="00D10E09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true">
    <w:name w:val="Heading 7 Char"/>
    <w:basedOn w:val="DefaultParagraphFont"/>
    <w:link w:val="Heading7"/>
    <w:uiPriority w:val="9"/>
    <w:rsid w:val="00F175BC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true">
    <w:name w:val="Heading 8 Char"/>
    <w:basedOn w:val="DefaultParagraphFont"/>
    <w:link w:val="Heading8"/>
    <w:uiPriority w:val="9"/>
    <w:rsid w:val="00F175BC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true">
    <w:name w:val="Heading 9 Char"/>
    <w:basedOn w:val="DefaultParagraphFont"/>
    <w:link w:val="Heading9"/>
    <w:uiPriority w:val="9"/>
    <w:rsid w:val="00F175BC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D4D3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PolarionTableNormal" w:customStyle="true">
    <w:name w:val="PolarionTableNormal"/>
    <w:basedOn w:val="TableNormal"/>
    <w:unhideWhenUsed/>
    <w:pPr>
      <w:spacing w:after="0" w:line="240" w:lineRule="auto"/>
    </w:pPr>
    <w:tblPr/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ivs>
    <w:div w:id="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</w:webSettings>
</file>

<file path=word/_rels/document.xml.rels><?xml version="1.0" encoding="UTF-8" standalone="yes"?><Relationships xmlns="http://schemas.openxmlformats.org/package/2006/relationships"><Relationship Target="footnotes.xml" Type="http://schemas.openxmlformats.org/officeDocument/2006/relationships/footnotes" Id="rId8"></Relationship><Relationship Target="media/image2.gif" Type="http://schemas.openxmlformats.org/officeDocument/2006/relationships/image" Id="rId13"></Relationship><Relationship Target="fontTable.xml" Type="http://schemas.openxmlformats.org/officeDocument/2006/relationships/fontTable" Id="rId18"></Relationship><Relationship Target="../customXml/item3.xml" Type="http://schemas.openxmlformats.org/officeDocument/2006/relationships/customXml" Id="rId3"></Relationship><Relationship Target="webSettings.xml" Type="http://schemas.openxmlformats.org/officeDocument/2006/relationships/webSettings" Id="rId7"></Relationship><Relationship TargetMode="External" Target="https://bdpolarion-entprd.bdx.com/polarion/module-attachment/BDPICSA/Design%20and%20Configuration/Design%20Configuration%20Specification/BD_PI_Configuration_V2.0_Siemens_Deliverables_FMEA_Attachment.pdf?revision=68858" Type="http://schemas.openxmlformats.org/officeDocument/2006/relationships/hyperlink" Id="rId12"></Relationship><Relationship Target="footer1.xml" Type="http://schemas.openxmlformats.org/officeDocument/2006/relationships/footer" Id="rId17"></Relationship><Relationship Target="../customXml/item2.xml" Type="http://schemas.openxmlformats.org/officeDocument/2006/relationships/customXml" Id="rId2"></Relationship><Relationship Target="header1.xml" Type="http://schemas.openxmlformats.org/officeDocument/2006/relationships/header" Id="rId16"></Relationship><Relationship Target="theme/theme1.xml" Type="http://schemas.openxmlformats.org/officeDocument/2006/relationships/theme" Id="rId20"></Relationship><Relationship Target="../customXml/item1.xml" Type="http://schemas.openxmlformats.org/officeDocument/2006/relationships/customXml" Id="rId1"></Relationship><Relationship Target="settings.xml" Type="http://schemas.openxmlformats.org/officeDocument/2006/relationships/settings" Id="rId6"></Relationship><Relationship Target="media/image1.png" Type="http://schemas.openxmlformats.org/officeDocument/2006/relationships/image" Id="rId11"></Relationship><Relationship Target="styles.xml" Type="http://schemas.openxmlformats.org/officeDocument/2006/relationships/styles" Id="rId5"></Relationship><Relationship Target="media/image3.png" Type="http://schemas.openxmlformats.org/officeDocument/2006/relationships/image" Id="rId15"></Relationship><Relationship TargetMode="External" Target="https://bdpolarion-entprd.bdx.com/polarion/module-attachment/BDPICSA/Design%20and%20Configuration/Design%20Configuration%20Specification/BD_PI_Configuration_V2.0_projectConfiguration__1_.pdf?revision=68858" Type="http://schemas.openxmlformats.org/officeDocument/2006/relationships/hyperlink" Id="rId10"></Relationship><Relationship Target="glossary/document.xml" Type="http://schemas.openxmlformats.org/officeDocument/2006/relationships/glossaryDocument" Id="rId19"></Relationship><Relationship Target="numbering.xml" Type="http://schemas.openxmlformats.org/officeDocument/2006/relationships/numbering" Id="rId4"></Relationship><Relationship Target="endnotes.xml" Type="http://schemas.openxmlformats.org/officeDocument/2006/relationships/endnotes" Id="rId9"></Relationship><Relationship TargetMode="External" Target="https://bdpolarion-entprd.bdx.com/polarion/#/project/BDPICSA/wiki/Design%20and%20Configuration/Design%20Configuration%20Specification?revision=68858" Type="http://schemas.openxmlformats.org/officeDocument/2006/relationships/hyperlink" Id="rId14"></Relationship></Relationships>
</file>

<file path=word/_rels/header1.xml.rels><?xml version="1.0" encoding="UTF-8" standalone="yes"?><Relationships xmlns="http://schemas.openxmlformats.org/package/2006/relationships"><Relationship Target="media/image4.wmf" Type="http://schemas.openxmlformats.org/officeDocument/2006/relationships/image" Id="rId1"></Relationship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8ECBB-80C3-4CDE-A8BA-3E8DC3211A21}"/>
      </w:docPartPr>
      <w:docPartBody>
        <w:p w:rsidR="00E14281" w:rsidRDefault="008C23E9">
          <w:r w:rsidRPr="0052457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view w:val="normal"/>
  <w:defaultTabStop w:val="720"/>
  <w:characterSpacingControl w:val="doNotCompress"/>
  <w:compat>
    <w:useFELayout/>
  </w:compat>
  <w:rsids>
    <w:rsidRoot w:val="008C23E9"/>
    <w:rsid w:val="007261D8"/>
    <w:rsid w:val="008C23E9"/>
    <w:rsid w:val="00A76B83"/>
    <w:rsid w:val="00E14281"/>
    <w:rsid w:val="00FE6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Balloon Text" w:semiHidden="true" w:unhideWhenUsed="true"/>
    <w:lsdException w:name="Table Grid" w:uiPriority="39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23E9"/>
    <w:rPr>
      <w:color w:val="808080"/>
    </w:rPr>
  </w:style>
</w:styles>
</file>

<file path=word/glossary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roundTripData>
  <topLevelElements>
    <h htmlId="polarion_wiki macro name=module-workitem;params=id=BDPI-3341" wmlId="1"/>
    <p htmlId="polarion_template_0" wmlId="2"/>
    <p htmlId="polarion_1" wmlId="4"/>
    <h htmlId="polarion_wiki macro name=module-workitem;params=id=BDPI-3342" wmlId="5"/>
    <p htmlId="polarion_13" wmlId="6"/>
    <h htmlId="polarion_wiki macro name=module-workitem;params=id=BDPI-3343" wmlId="7"/>
    <p htmlId="polarion_14" wmlId="8"/>
    <p htmlId="polarion_15" wmlId="9"/>
    <h htmlId="polarion_wiki macro name=module-workitem;params=id=BDPI-3344" wmlId="10"/>
    <p htmlId="polarion_16" wmlId="11"/>
    <p htmlId="polarion_17" wmlId="12"/>
    <p htmlId="polarion_18" wmlId="13"/>
    <p htmlId="polarion_19" wmlId="14"/>
    <h htmlId="polarion_wiki macro name=module-workitem;params=id=BDPI-3345" wmlId="15"/>
    <p htmlId="polarion_20" wmlId="16"/>
    <table htmlId="polarion_21" wmlId="17"/>
    <p htmlId="polarion_22" wmlId="18"/>
    <h htmlId="polarion_wiki macro name=module-workitem;params=id=BDPI-3346" wmlId="19"/>
    <p htmlId="polarion_23" wmlId="20"/>
    <p htmlId="polarion_24" wmlId="21"/>
    <p htmlId="polarion_26" wmlId="23"/>
    <h htmlId="polarion_wiki macro name=module-workitem;params=id=BDPI-3347" wmlId="24"/>
    <p htmlId="polarion_9" wmlId="25"/>
    <p htmlId="polarion_10" wmlId="26"/>
    <h htmlId="polarion_wiki macro name=module-workitem;params=id=BDPI-3348" wmlId="27"/>
    <p htmlId="polarion_11" wmlId="28"/>
    <p htmlId="polarion_12" wmlId="29"/>
    <h htmlId="polarion_wiki macro name=module-workitem;params=id=BDPI-3349" wmlId="30"/>
    <p htmlId="polarion_5" wmlId="31"/>
    <p htmlId="polarion_7" wmlId="32"/>
    <p htmlId="polarion_2" wmlId="33"/>
    <p htmlId="polarion_4" wmlId="34"/>
    <p htmlId="polarion_8" wmlId="36"/>
    <p htmlId="polarion_25" wmlId="37"/>
  </topLevelElements>
  <headingStyles>
    <style>
      <id>Heading1</id>
      <name>heading 1</name>
    </style>
    <style>
      <id>Heading2</id>
      <name>heading 2</name>
    </style>
    <style>
      <id>Heading3</id>
      <name>heading 3</name>
    </style>
    <style>
      <id>Heading4</id>
      <name>heading 4</name>
    </style>
    <style>
      <id>Heading5</id>
      <name>heading 5</name>
    </style>
    <style>
      <id>Heading6</id>
      <name>heading 6</name>
    </style>
    <style>
      <id>Heading7</id>
      <name>heading 7</name>
    </style>
    <style>
      <id>Heading8</id>
      <name>heading 8</name>
    </style>
    <style>
      <id>Heading9</id>
      <name>heading 9</name>
    </style>
  </headingStyles>
</roundTripData>
</file>

<file path=customXml/item3.xml><?xml version="1.0" encoding="utf-8"?>
<hyperlinkData>
  <hyperlinks/>
</hyperlinkData>
</file>

<file path=customXml/itemProps1.xml><?xml version="1.0" encoding="utf-8"?>
<ns1:datastoreItem xmlns:ns1="http://schemas.openxmlformats.org/officeDocument/2006/customXml" ns1:itemID="{D4A2A873-C9D7-4A34-B391-F443BC692E1E}">
  <ns1:schemaRefs>
    <ns1:schemaRef ns1:uri="http://schemas.openxmlformats.org/officeDocument/2006/bibliography"/>
  </ns1:schemaRefs>
</ns1:datastoreItem>
</file>

<file path=customXml/itemProps2.xml><?xml version="1.0" encoding="utf-8"?>
<ns1:datastoreItem xmlns:ns1="http://schemas.openxmlformats.org/officeDocument/2006/customXml" ns1:itemID="{931D5DFD-48AF-4F66-9EC5-60BD93AA9363}">
  <ns1:schemaRefs/>
</ns1:datastoreItem>
</file>

<file path=customXml/itemProps3.xml><?xml version="1.0" encoding="utf-8"?>
<ns1:datastoreItem xmlns:ns1="http://schemas.openxmlformats.org/officeDocument/2006/customXml" ns1:itemID="{C8CF2DF1-4FFA-4A8F-872D-482181D86F0F}">
  <ns1:schemaRefs/>
</ns1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</properties:Template>
  <properties:Company/>
  <properties:Pages>4</properties:Pages>
  <properties:Words>450</properties:Words>
  <properties:Characters>2566</properties:Characters>
  <properties:Lines>21</properties:Lines>
  <properties:Paragraphs>6</properties:Paragraphs>
  <properties:TotalTime>0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3010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2021-10-08T07:43:00Z</dcterms:created>
  <dc:creator/>
  <dc:description/>
  <cp:keywords/>
  <cp:lastModifiedBy/>
  <dcterms:modified xmlns:xsi="http://www.w3.org/2001/XMLSchema-instance" xsi:type="dcterms:W3CDTF">2021-10-08T07:50:00Z</dcterms:modified>
  <cp:revision>1</cp:revision>
  <dc:subject/>
  <dc:title/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Polarion Module URI">
    <vt:lpwstr>subterra:data-service:objects:/default/BDPICSA${Module}{moduleFolder}Design and Configuration#Design Configuration Specification</vt:lpwstr>
  </prop:property>
  <prop:property fmtid="{D5CDD505-2E9C-101B-9397-08002B2CF9AE}" pid="3" name="Polarion Revision">
    <vt:lpwstr>68858</vt:lpwstr>
  </prop:property>
  <prop:property fmtid="{D5CDD505-2E9C-101B-9397-08002B2CF9AE}" pid="4" name="Polarion Field Info.1">
    <vt:lpwstr>Module.homePageContent</vt:lpwstr>
  </prop:property>
  <prop:property fmtid="{D5CDD505-2E9C-101B-9397-08002B2CF9AE}" pid="5" name="Polarion Field Info.2">
    <vt:lpwstr>WorkItem.description</vt:lpwstr>
  </prop:property>
  <prop:property fmtid="{D5CDD505-2E9C-101B-9397-08002B2CF9AE}" pid="6" name="Polarion Field Info.3">
    <vt:lpwstr>not:WorkItem/toolchain/in_draft.qualificationReport</vt:lpwstr>
  </prop:property>
  <prop:property fmtid="{D5CDD505-2E9C-101B-9397-08002B2CF9AE}" pid="7" name="Polarion Field Info.4">
    <vt:lpwstr>not:WorkItem/toolchain/in_draft.timeSpentOnTools</vt:lpwstr>
  </prop:property>
  <prop:property fmtid="{D5CDD505-2E9C-101B-9397-08002B2CF9AE}" pid="8" name="Polarion Field Info.5">
    <vt:lpwstr>not:WorkItem/toolchain/in_approval.qualificationReport</vt:lpwstr>
  </prop:property>
  <prop:property fmtid="{D5CDD505-2E9C-101B-9397-08002B2CF9AE}" pid="9" name="Polarion Field Info.6">
    <vt:lpwstr>not:WorkItem/toolchain/in_approval.timeSpentOnTools</vt:lpwstr>
  </prop:property>
  <prop:property fmtid="{D5CDD505-2E9C-101B-9397-08002B2CF9AE}" pid="10" name="Polarion Field Info.7">
    <vt:lpwstr>not:WorkItem/toolchain/approved.qualificationReport</vt:lpwstr>
  </prop:property>
  <prop:property fmtid="{D5CDD505-2E9C-101B-9397-08002B2CF9AE}" pid="11" name="Polarion Field Info.8">
    <vt:lpwstr>not:WorkItem/toolchain/approved.timeSpentOnTools</vt:lpwstr>
  </prop:property>
  <prop:property fmtid="{D5CDD505-2E9C-101B-9397-08002B2CF9AE}" pid="12" name="Polarion Field Info.9">
    <vt:lpwstr>not:WorkItem/toolchain/rejected.qualificationReport</vt:lpwstr>
  </prop:property>
  <prop:property fmtid="{D5CDD505-2E9C-101B-9397-08002B2CF9AE}" pid="13" name="Polarion Field Info.10">
    <vt:lpwstr>not:WorkItem/toolchain/rejected.timeSpentOnTools</vt:lpwstr>
  </prop:property>
  <prop:property fmtid="{D5CDD505-2E9C-101B-9397-08002B2CF9AE}" pid="14" name="Polarion Field Info.11">
    <vt:lpwstr>not:WorkItem/toolchain/obsolete.qualificationReport</vt:lpwstr>
  </prop:property>
  <prop:property fmtid="{D5CDD505-2E9C-101B-9397-08002B2CF9AE}" pid="15" name="Polarion Field Info.12">
    <vt:lpwstr>not:WorkItem/toolchain/obsolete.timeSpentOnTools</vt:lpwstr>
  </prop:property>
  <prop:property fmtid="{D5CDD505-2E9C-101B-9397-08002B2CF9AE}" pid="16" name="Polarion Field Info.13">
    <vt:lpwstr>not:WorkItem/user_requirement/in_draft.ur_version</vt:lpwstr>
  </prop:property>
  <prop:property fmtid="{D5CDD505-2E9C-101B-9397-08002B2CF9AE}" pid="17" name="Polarion Field Info.14">
    <vt:lpwstr>not:WorkItem/user_requirement/in_approval.ur_version</vt:lpwstr>
  </prop:property>
  <prop:property fmtid="{D5CDD505-2E9C-101B-9397-08002B2CF9AE}" pid="18" name="Polarion Field Info.15">
    <vt:lpwstr>not:WorkItem/user_requirement/approved.ur_version</vt:lpwstr>
  </prop:property>
  <prop:property fmtid="{D5CDD505-2E9C-101B-9397-08002B2CF9AE}" pid="19" name="Polarion Field Info.16">
    <vt:lpwstr>not:WorkItem/user_requirement/rejected.ur_version</vt:lpwstr>
  </prop:property>
  <prop:property fmtid="{D5CDD505-2E9C-101B-9397-08002B2CF9AE}" pid="20" name="Polarion Field Info.17">
    <vt:lpwstr>not:WorkItem/user_requirement/obsolete.ur_version</vt:lpwstr>
  </prop:property>
  <prop:property fmtid="{D5CDD505-2E9C-101B-9397-08002B2CF9AE}" pid="21" name="Polarion Field Info.18">
    <vt:lpwstr>not:WorkItem/functional_requirement/in_draft.frs_version</vt:lpwstr>
  </prop:property>
  <prop:property fmtid="{D5CDD505-2E9C-101B-9397-08002B2CF9AE}" pid="22" name="Polarion Field Info.19">
    <vt:lpwstr>not:WorkItem/functional_requirement/in_approval.frs_version</vt:lpwstr>
  </prop:property>
  <prop:property fmtid="{D5CDD505-2E9C-101B-9397-08002B2CF9AE}" pid="23" name="Polarion Field Info.20">
    <vt:lpwstr>not:WorkItem/functional_requirement/approved.frs_version</vt:lpwstr>
  </prop:property>
  <prop:property fmtid="{D5CDD505-2E9C-101B-9397-08002B2CF9AE}" pid="24" name="Polarion Field Info.21">
    <vt:lpwstr>not:WorkItem/functional_requirement/rejected.frs_version</vt:lpwstr>
  </prop:property>
  <prop:property fmtid="{D5CDD505-2E9C-101B-9397-08002B2CF9AE}" pid="25" name="Polarion Field Info.22">
    <vt:lpwstr>not:WorkItem/functional_requirement/obsolete.frs_version</vt:lpwstr>
  </prop:property>
  <prop:property fmtid="{D5CDD505-2E9C-101B-9397-08002B2CF9AE}" pid="26" name="Polarion Field Info.23">
    <vt:lpwstr>not:WorkItem/designspecification/in_draft.ds_version</vt:lpwstr>
  </prop:property>
  <prop:property fmtid="{D5CDD505-2E9C-101B-9397-08002B2CF9AE}" pid="27" name="Polarion Field Info.24">
    <vt:lpwstr>not:WorkItem/designspecification/in_approval.ds_version</vt:lpwstr>
  </prop:property>
  <prop:property fmtid="{D5CDD505-2E9C-101B-9397-08002B2CF9AE}" pid="28" name="Polarion Field Info.25">
    <vt:lpwstr>not:WorkItem/designspecification/approved.ds_version</vt:lpwstr>
  </prop:property>
  <prop:property fmtid="{D5CDD505-2E9C-101B-9397-08002B2CF9AE}" pid="29" name="Polarion Field Info.26">
    <vt:lpwstr>not:WorkItem/designspecification/rejected.ds_version</vt:lpwstr>
  </prop:property>
  <prop:property fmtid="{D5CDD505-2E9C-101B-9397-08002B2CF9AE}" pid="30" name="Polarion Field Info.27">
    <vt:lpwstr>not:WorkItem/designspecification/obsolete.ds_version</vt:lpwstr>
  </prop:property>
  <prop:property fmtid="{D5CDD505-2E9C-101B-9397-08002B2CF9AE}" pid="31" name="Polarion Field Info.28">
    <vt:lpwstr>not:WorkItem/test_script_IQ/in_draft.iq_version</vt:lpwstr>
  </prop:property>
  <prop:property fmtid="{D5CDD505-2E9C-101B-9397-08002B2CF9AE}" pid="32" name="Polarion Field Info.29">
    <vt:lpwstr>not:WorkItem/test_script_IQ/pre_approval.iq_version</vt:lpwstr>
  </prop:property>
  <prop:property fmtid="{D5CDD505-2E9C-101B-9397-08002B2CF9AE}" pid="33" name="Polarion Field Info.30">
    <vt:lpwstr>not:WorkItem/test_script_IQ/post_approved.iq_version</vt:lpwstr>
  </prop:property>
  <prop:property fmtid="{D5CDD505-2E9C-101B-9397-08002B2CF9AE}" pid="34" name="Polarion Field Info.31">
    <vt:lpwstr>not:WorkItem/test_script_IQ/rejected.iq_version</vt:lpwstr>
  </prop:property>
  <prop:property fmtid="{D5CDD505-2E9C-101B-9397-08002B2CF9AE}" pid="35" name="Polarion Field Info.32">
    <vt:lpwstr>not:WorkItem/test_script_IQ/obsolete.iq_version</vt:lpwstr>
  </prop:property>
  <prop:property fmtid="{D5CDD505-2E9C-101B-9397-08002B2CF9AE}" pid="36" name="Polarion Field Info.33">
    <vt:lpwstr>not:WorkItem/test_script_OQ/in_draft.oq_version</vt:lpwstr>
  </prop:property>
  <prop:property fmtid="{D5CDD505-2E9C-101B-9397-08002B2CF9AE}" pid="37" name="Polarion Field Info.34">
    <vt:lpwstr>not:WorkItem/test_script_OQ/pre_approval.severity</vt:lpwstr>
  </prop:property>
  <prop:property fmtid="{D5CDD505-2E9C-101B-9397-08002B2CF9AE}" pid="38" name="Polarion Field Info.35">
    <vt:lpwstr>not:WorkItem/test_script_OQ/post_approved.oq_version</vt:lpwstr>
  </prop:property>
  <prop:property fmtid="{D5CDD505-2E9C-101B-9397-08002B2CF9AE}" pid="39" name="Polarion Field Info.36">
    <vt:lpwstr>not:WorkItem/test_script_OQ/rejected.oq_version</vt:lpwstr>
  </prop:property>
  <prop:property fmtid="{D5CDD505-2E9C-101B-9397-08002B2CF9AE}" pid="40" name="Polarion Field Info.37">
    <vt:lpwstr>not:WorkItem/test_script_OQ/obsolete.oq_version</vt:lpwstr>
  </prop:property>
  <prop:property fmtid="{D5CDD505-2E9C-101B-9397-08002B2CF9AE}" pid="41" name="Polarion Field Info.38">
    <vt:lpwstr>not:WorkItem/unscriptedTest/rejected.@all</vt:lpwstr>
  </prop:property>
  <prop:property fmtid="{D5CDD505-2E9C-101B-9397-08002B2CF9AE}" pid="42" name="Polarion Field Info.39">
    <vt:lpwstr>not:WorkItem/unscriptedTest/rejected.-linkedWorkItems</vt:lpwstr>
  </prop:property>
  <prop:property fmtid="{D5CDD505-2E9C-101B-9397-08002B2CF9AE}" pid="43" name="Polarion Field Info.40">
    <vt:lpwstr>not:WorkItem/defect/approved.@all</vt:lpwstr>
  </prop:property>
  <prop:property fmtid="{D5CDD505-2E9C-101B-9397-08002B2CF9AE}" pid="44" name="Polarion Field Info.41">
    <vt:lpwstr>not:WorkItem/defect/approved.-linkedWorkItems</vt:lpwstr>
  </prop:property>
  <prop:property fmtid="{D5CDD505-2E9C-101B-9397-08002B2CF9AE}" pid="45" name="Polarion Field Info.42">
    <vt:lpwstr>not:WorkItem/changerequest/in_draft.version</vt:lpwstr>
  </prop:property>
  <prop:property fmtid="{D5CDD505-2E9C-101B-9397-08002B2CF9AE}" pid="46" name="Polarion Field Info.43">
    <vt:lpwstr>not:WorkItem/changerequest/in_approval.version</vt:lpwstr>
  </prop:property>
  <prop:property fmtid="{D5CDD505-2E9C-101B-9397-08002B2CF9AE}" pid="47" name="Polarion Field Info.44">
    <vt:lpwstr>not:WorkItem/changerequest/approved.version</vt:lpwstr>
  </prop:property>
  <prop:property fmtid="{D5CDD505-2E9C-101B-9397-08002B2CF9AE}" pid="48" name="Polarion Field Info.45">
    <vt:lpwstr>not:WorkItem/changerequest/rejected.version</vt:lpwstr>
  </prop:property>
  <prop:property fmtid="{D5CDD505-2E9C-101B-9397-08002B2CF9AE}" pid="49" name="Polarion Field Info.46">
    <vt:lpwstr>not:WorkItem/changerequest/obsolete.version</vt:lpwstr>
  </prop:property>
  <prop:property fmtid="{D5CDD505-2E9C-101B-9397-08002B2CF9AE}" pid="50" name="Polarion Field Info.47">
    <vt:lpwstr>not:WorkItem/document/approved.@all</vt:lpwstr>
  </prop:property>
  <prop:property fmtid="{D5CDD505-2E9C-101B-9397-08002B2CF9AE}" pid="51" name="Polarion Field Info.48">
    <vt:lpwstr>not:WorkItem/document/approved.-linkedWorkItems</vt:lpwstr>
  </prop:property>
  <prop:property fmtid="{D5CDD505-2E9C-101B-9397-08002B2CF9AE}" pid="52" name="Polarion Field Info.49">
    <vt:lpwstr>not:WorkItem/document/rejected.@all</vt:lpwstr>
  </prop:property>
  <prop:property fmtid="{D5CDD505-2E9C-101B-9397-08002B2CF9AE}" pid="53" name="Polarion Field Info.50">
    <vt:lpwstr>not:WorkItem/document/rejected.-linkedWorkItems</vt:lpwstr>
  </prop:property>
  <prop:property fmtid="{D5CDD505-2E9C-101B-9397-08002B2CF9AE}" pid="54" name="Polarion Field Info.51">
    <vt:lpwstr>not:WorkItem/gxp/approved.@all</vt:lpwstr>
  </prop:property>
  <prop:property fmtid="{D5CDD505-2E9C-101B-9397-08002B2CF9AE}" pid="55" name="Polarion Field Info.52">
    <vt:lpwstr>not:WorkItem/gxp/approved.-linkedWorkItems</vt:lpwstr>
  </prop:property>
  <prop:property fmtid="{D5CDD505-2E9C-101B-9397-08002B2CF9AE}" pid="56" name="Polarion Field Info.53">
    <vt:lpwstr>not:WorkItem/gxp/rejected.@all</vt:lpwstr>
  </prop:property>
  <prop:property fmtid="{D5CDD505-2E9C-101B-9397-08002B2CF9AE}" pid="57" name="Polarion Field Info.54">
    <vt:lpwstr>not:WorkItem/gxp/rejected.-linkedWorkItems</vt:lpwstr>
  </prop:property>
</prop:Properties>
</file>